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rsidR="00133F10" w:rsidRDefault="00133F10">
      <w:pPr>
        <w:pStyle w:val="BodyText"/>
      </w:pPr>
    </w:p>
    <w:p w:rsidR="00133F10" w:rsidRDefault="00133F10">
      <w:pPr>
        <w:pStyle w:val="BodyText"/>
      </w:pPr>
    </w:p>
    <w:p w:rsidR="00133F10" w:rsidRDefault="00133F10">
      <w:pPr>
        <w:pStyle w:val="BodyText"/>
      </w:pPr>
    </w:p>
    <w:p w:rsidR="00133F10" w:rsidRDefault="00133F10">
      <w:pPr>
        <w:pStyle w:val="BodyText"/>
      </w:pPr>
    </w:p>
    <w:p w:rsidR="00133F10" w:rsidRDefault="00133F10">
      <w:pPr>
        <w:pStyle w:val="BodyText"/>
      </w:pPr>
    </w:p>
    <w:p w:rsidR="00133F10" w:rsidRDefault="00133F10">
      <w:pPr>
        <w:pStyle w:val="BodyText"/>
      </w:pPr>
    </w:p>
    <w:p w:rsidR="00133F10" w:rsidRDefault="00133F10">
      <w:pPr>
        <w:pStyle w:val="BodyText"/>
        <w:spacing w:before="6"/>
        <w:rPr>
          <w:sz w:val="25"/>
        </w:rPr>
      </w:pPr>
    </w:p>
    <w:p w:rsidR="00133F10" w:rsidRDefault="00BE38C4">
      <w:pPr>
        <w:spacing w:before="41"/>
        <w:ind w:left="571" w:right="585"/>
        <w:jc w:val="center"/>
        <w:rPr>
          <w:sz w:val="34"/>
        </w:rPr>
      </w:pPr>
      <w:r>
        <w:rPr>
          <w:sz w:val="34"/>
        </w:rPr>
        <w:t>Python FishRand User  Manual</w:t>
      </w:r>
    </w:p>
    <w:p w:rsidR="00133F10" w:rsidRDefault="00133F10">
      <w:pPr>
        <w:pStyle w:val="BodyText"/>
        <w:rPr>
          <w:sz w:val="34"/>
        </w:rPr>
      </w:pPr>
    </w:p>
    <w:p w:rsidR="00133F10" w:rsidRDefault="00133F10">
      <w:pPr>
        <w:pStyle w:val="BodyText"/>
        <w:rPr>
          <w:sz w:val="31"/>
        </w:rPr>
      </w:pPr>
    </w:p>
    <w:p w:rsidR="00133F10" w:rsidRDefault="00BE38C4">
      <w:pPr>
        <w:ind w:left="571" w:right="583"/>
        <w:jc w:val="center"/>
        <w:rPr>
          <w:rFonts w:ascii="Arial"/>
          <w:sz w:val="24"/>
        </w:rPr>
      </w:pPr>
      <w:r>
        <w:rPr>
          <w:rFonts w:ascii="Arial"/>
          <w:w w:val="90"/>
          <w:sz w:val="24"/>
        </w:rPr>
        <w:t>November 2018</w:t>
      </w:r>
    </w:p>
    <w:p w:rsidR="00133F10" w:rsidRDefault="00133F10">
      <w:pPr>
        <w:pStyle w:val="BodyText"/>
        <w:rPr>
          <w:rFonts w:ascii="Arial"/>
        </w:rPr>
      </w:pPr>
    </w:p>
    <w:p w:rsidR="00133F10" w:rsidRDefault="00133F10">
      <w:pPr>
        <w:pStyle w:val="BodyText"/>
        <w:spacing w:before="8"/>
        <w:rPr>
          <w:rFonts w:ascii="Arial"/>
          <w:sz w:val="22"/>
        </w:rPr>
      </w:pPr>
    </w:p>
    <w:p w:rsidR="00133F10" w:rsidRDefault="00BE38C4">
      <w:pPr>
        <w:spacing w:before="54"/>
        <w:ind w:left="955"/>
        <w:rPr>
          <w:b/>
          <w:sz w:val="28"/>
        </w:rPr>
      </w:pPr>
      <w:r>
        <w:rPr>
          <w:b/>
          <w:w w:val="120"/>
          <w:sz w:val="28"/>
        </w:rPr>
        <w:t>Contents</w:t>
      </w:r>
    </w:p>
    <w:sdt>
      <w:sdtPr>
        <w:rPr>
          <w:b w:val="0"/>
          <w:bCs w:val="0"/>
          <w:sz w:val="22"/>
          <w:szCs w:val="22"/>
        </w:rPr>
        <w:id w:val="258338461"/>
        <w:docPartObj>
          <w:docPartGallery w:val="Table of Contents"/>
          <w:docPartUnique/>
        </w:docPartObj>
      </w:sdtPr>
      <w:sdtContent>
        <w:p w:rsidR="00133F10" w:rsidRDefault="00BE38C4">
          <w:pPr>
            <w:pStyle w:val="TOC1"/>
            <w:numPr>
              <w:ilvl w:val="0"/>
              <w:numId w:val="8"/>
            </w:numPr>
            <w:tabs>
              <w:tab w:val="left" w:pos="1255"/>
              <w:tab w:val="right" w:pos="7829"/>
            </w:tabs>
            <w:spacing w:before="190"/>
          </w:pPr>
          <w:r>
            <w:fldChar w:fldCharType="begin"/>
          </w:r>
          <w:r>
            <w:instrText xml:space="preserve">TOC \o "1-3" \h \z \u </w:instrText>
          </w:r>
          <w:r>
            <w:fldChar w:fldCharType="separate"/>
          </w:r>
          <w:hyperlink w:anchor="_TOC_250023" w:history="1">
            <w:r>
              <w:rPr>
                <w:w w:val="115"/>
              </w:rPr>
              <w:t>Installation</w:t>
            </w:r>
            <w:r>
              <w:rPr>
                <w:b w:val="0"/>
                <w:w w:val="115"/>
              </w:rPr>
              <w:tab/>
            </w:r>
            <w:r>
              <w:rPr>
                <w:w w:val="115"/>
              </w:rPr>
              <w:t>2</w:t>
            </w:r>
          </w:hyperlink>
        </w:p>
        <w:p w:rsidR="00133F10" w:rsidRDefault="00BE38C4">
          <w:pPr>
            <w:pStyle w:val="TOC2"/>
            <w:numPr>
              <w:ilvl w:val="1"/>
              <w:numId w:val="8"/>
            </w:numPr>
            <w:tabs>
              <w:tab w:val="left" w:pos="1712"/>
              <w:tab w:val="left" w:pos="1713"/>
              <w:tab w:val="right" w:leader="dot" w:pos="7829"/>
            </w:tabs>
            <w:ind w:hanging="458"/>
          </w:pPr>
          <w:hyperlink w:anchor="_TOC_250022" w:history="1">
            <w:r>
              <w:rPr>
                <w:w w:val="110"/>
              </w:rPr>
              <w:t>Getting</w:t>
            </w:r>
            <w:r>
              <w:rPr>
                <w:spacing w:val="10"/>
                <w:w w:val="110"/>
              </w:rPr>
              <w:t xml:space="preserve"> </w:t>
            </w:r>
            <w:r>
              <w:rPr>
                <w:w w:val="110"/>
              </w:rPr>
              <w:t>FishRand</w:t>
            </w:r>
            <w:r>
              <w:rPr>
                <w:w w:val="110"/>
              </w:rPr>
              <w:tab/>
              <w:t>2</w:t>
            </w:r>
          </w:hyperlink>
        </w:p>
        <w:p w:rsidR="00133F10" w:rsidRDefault="00BE38C4">
          <w:pPr>
            <w:pStyle w:val="TOC2"/>
            <w:numPr>
              <w:ilvl w:val="1"/>
              <w:numId w:val="8"/>
            </w:numPr>
            <w:tabs>
              <w:tab w:val="left" w:pos="1712"/>
              <w:tab w:val="left" w:pos="1713"/>
              <w:tab w:val="right" w:leader="dot" w:pos="7829"/>
            </w:tabs>
            <w:ind w:hanging="458"/>
          </w:pPr>
          <w:hyperlink w:anchor="_TOC_250021" w:history="1">
            <w:r>
              <w:rPr>
                <w:w w:val="105"/>
              </w:rPr>
              <w:t>Windows</w:t>
            </w:r>
            <w:r>
              <w:rPr>
                <w:spacing w:val="13"/>
                <w:w w:val="105"/>
              </w:rPr>
              <w:t xml:space="preserve"> </w:t>
            </w:r>
            <w:r>
              <w:rPr>
                <w:w w:val="105"/>
              </w:rPr>
              <w:t>installation</w:t>
            </w:r>
            <w:r>
              <w:rPr>
                <w:w w:val="105"/>
              </w:rPr>
              <w:tab/>
              <w:t>2</w:t>
            </w:r>
          </w:hyperlink>
        </w:p>
        <w:p w:rsidR="00133F10" w:rsidRDefault="00BE38C4">
          <w:pPr>
            <w:pStyle w:val="TOC2"/>
            <w:numPr>
              <w:ilvl w:val="1"/>
              <w:numId w:val="8"/>
            </w:numPr>
            <w:tabs>
              <w:tab w:val="left" w:pos="1712"/>
              <w:tab w:val="left" w:pos="1713"/>
              <w:tab w:val="right" w:leader="dot" w:pos="7829"/>
            </w:tabs>
            <w:ind w:hanging="458"/>
          </w:pPr>
          <w:hyperlink w:anchor="_TOC_250020" w:history="1">
            <w:r>
              <w:rPr>
                <w:w w:val="105"/>
              </w:rPr>
              <w:t>Mac</w:t>
            </w:r>
            <w:r>
              <w:rPr>
                <w:spacing w:val="14"/>
                <w:w w:val="105"/>
              </w:rPr>
              <w:t xml:space="preserve"> </w:t>
            </w:r>
            <w:r>
              <w:rPr>
                <w:w w:val="105"/>
              </w:rPr>
              <w:t>Installation</w:t>
            </w:r>
            <w:r>
              <w:rPr>
                <w:w w:val="105"/>
              </w:rPr>
              <w:tab/>
              <w:t>4</w:t>
            </w:r>
          </w:hyperlink>
        </w:p>
        <w:p w:rsidR="00133F10" w:rsidRDefault="00BE38C4">
          <w:pPr>
            <w:pStyle w:val="TOC1"/>
            <w:numPr>
              <w:ilvl w:val="0"/>
              <w:numId w:val="8"/>
            </w:numPr>
            <w:tabs>
              <w:tab w:val="left" w:pos="1255"/>
              <w:tab w:val="right" w:pos="7829"/>
            </w:tabs>
          </w:pPr>
          <w:hyperlink w:anchor="_TOC_250019" w:history="1">
            <w:r>
              <w:rPr>
                <w:w w:val="115"/>
              </w:rPr>
              <w:t>Excel</w:t>
            </w:r>
            <w:r>
              <w:rPr>
                <w:spacing w:val="18"/>
                <w:w w:val="115"/>
              </w:rPr>
              <w:t xml:space="preserve"> </w:t>
            </w:r>
            <w:r>
              <w:rPr>
                <w:w w:val="115"/>
              </w:rPr>
              <w:t>Input</w:t>
            </w:r>
            <w:r>
              <w:rPr>
                <w:b w:val="0"/>
                <w:w w:val="115"/>
              </w:rPr>
              <w:tab/>
            </w:r>
            <w:r>
              <w:rPr>
                <w:w w:val="115"/>
              </w:rPr>
              <w:t>5</w:t>
            </w:r>
          </w:hyperlink>
        </w:p>
        <w:p w:rsidR="00133F10" w:rsidRDefault="00BE38C4">
          <w:pPr>
            <w:pStyle w:val="TOC2"/>
            <w:numPr>
              <w:ilvl w:val="1"/>
              <w:numId w:val="8"/>
            </w:numPr>
            <w:tabs>
              <w:tab w:val="left" w:pos="1712"/>
              <w:tab w:val="left" w:pos="1713"/>
              <w:tab w:val="right" w:leader="dot" w:pos="7829"/>
            </w:tabs>
            <w:ind w:hanging="458"/>
          </w:pPr>
          <w:hyperlink w:anchor="_TOC_250018" w:history="1">
            <w:r>
              <w:rPr>
                <w:w w:val="105"/>
              </w:rPr>
              <w:t>Sample and</w:t>
            </w:r>
            <w:r>
              <w:rPr>
                <w:spacing w:val="28"/>
                <w:w w:val="105"/>
              </w:rPr>
              <w:t xml:space="preserve"> </w:t>
            </w:r>
            <w:r>
              <w:rPr>
                <w:w w:val="105"/>
              </w:rPr>
              <w:t>Time</w:t>
            </w:r>
            <w:r>
              <w:rPr>
                <w:spacing w:val="14"/>
                <w:w w:val="105"/>
              </w:rPr>
              <w:t xml:space="preserve"> </w:t>
            </w:r>
            <w:r>
              <w:rPr>
                <w:w w:val="105"/>
              </w:rPr>
              <w:t>input</w:t>
            </w:r>
            <w:r>
              <w:rPr>
                <w:w w:val="105"/>
              </w:rPr>
              <w:tab/>
              <w:t>5</w:t>
            </w:r>
          </w:hyperlink>
        </w:p>
        <w:p w:rsidR="00133F10" w:rsidRDefault="00BE38C4">
          <w:pPr>
            <w:pStyle w:val="TOC3"/>
            <w:numPr>
              <w:ilvl w:val="2"/>
              <w:numId w:val="8"/>
            </w:numPr>
            <w:tabs>
              <w:tab w:val="left" w:pos="2349"/>
              <w:tab w:val="left" w:pos="2351"/>
              <w:tab w:val="right" w:leader="dot" w:pos="7829"/>
            </w:tabs>
          </w:pPr>
          <w:hyperlink w:anchor="_TOC_250017" w:history="1">
            <w:r>
              <w:rPr>
                <w:w w:val="105"/>
              </w:rPr>
              <w:t>Deterministic</w:t>
            </w:r>
            <w:r>
              <w:rPr>
                <w:spacing w:val="13"/>
                <w:w w:val="105"/>
              </w:rPr>
              <w:t xml:space="preserve"> </w:t>
            </w:r>
            <w:r>
              <w:rPr>
                <w:w w:val="105"/>
              </w:rPr>
              <w:t>mode.</w:t>
            </w:r>
            <w:r>
              <w:rPr>
                <w:w w:val="105"/>
              </w:rPr>
              <w:tab/>
              <w:t>5</w:t>
            </w:r>
          </w:hyperlink>
        </w:p>
        <w:p w:rsidR="00133F10" w:rsidRDefault="00BE38C4">
          <w:pPr>
            <w:pStyle w:val="TOC3"/>
            <w:numPr>
              <w:ilvl w:val="2"/>
              <w:numId w:val="8"/>
            </w:numPr>
            <w:tabs>
              <w:tab w:val="left" w:pos="2349"/>
              <w:tab w:val="left" w:pos="2351"/>
              <w:tab w:val="right" w:leader="dot" w:pos="7829"/>
            </w:tabs>
            <w:spacing w:line="249" w:lineRule="auto"/>
            <w:ind w:right="968"/>
          </w:pPr>
          <w:hyperlink w:anchor="_TOC_250016" w:history="1">
            <w:r>
              <w:rPr>
                <w:w w:val="105"/>
              </w:rPr>
              <w:t>Monte-Carlo Mode, but  without  distinguishing  between variable and</w:t>
            </w:r>
            <w:r>
              <w:rPr>
                <w:spacing w:val="33"/>
                <w:w w:val="105"/>
              </w:rPr>
              <w:t xml:space="preserve"> </w:t>
            </w:r>
            <w:r>
              <w:rPr>
                <w:w w:val="105"/>
              </w:rPr>
              <w:t>uncertain</w:t>
            </w:r>
            <w:r>
              <w:rPr>
                <w:spacing w:val="16"/>
                <w:w w:val="105"/>
              </w:rPr>
              <w:t xml:space="preserve"> </w:t>
            </w:r>
            <w:r>
              <w:rPr>
                <w:w w:val="105"/>
              </w:rPr>
              <w:t>parameters.</w:t>
            </w:r>
            <w:r>
              <w:rPr>
                <w:w w:val="105"/>
              </w:rPr>
              <w:tab/>
              <w:t>6</w:t>
            </w:r>
          </w:hyperlink>
        </w:p>
        <w:p w:rsidR="00133F10" w:rsidRDefault="00BE38C4">
          <w:pPr>
            <w:pStyle w:val="TOC3"/>
            <w:numPr>
              <w:ilvl w:val="2"/>
              <w:numId w:val="8"/>
            </w:numPr>
            <w:tabs>
              <w:tab w:val="left" w:pos="2349"/>
              <w:tab w:val="left" w:pos="2351"/>
              <w:tab w:val="right" w:leader="dot" w:pos="7829"/>
            </w:tabs>
            <w:spacing w:before="0" w:line="249" w:lineRule="auto"/>
            <w:ind w:right="968"/>
          </w:pPr>
          <w:hyperlink w:anchor="_TOC_250015" w:history="1">
            <w:r>
              <w:rPr>
                <w:w w:val="105"/>
              </w:rPr>
              <w:t xml:space="preserve">Monte-Carlo Mode  with  </w:t>
            </w:r>
            <w:r>
              <w:rPr>
                <w:spacing w:val="-3"/>
                <w:w w:val="105"/>
              </w:rPr>
              <w:t xml:space="preserve">Variable  </w:t>
            </w:r>
            <w:r>
              <w:rPr>
                <w:w w:val="105"/>
              </w:rPr>
              <w:t>and  uncertain  statistical input.</w:t>
            </w:r>
            <w:r>
              <w:rPr>
                <w:w w:val="105"/>
              </w:rPr>
              <w:tab/>
              <w:t>6</w:t>
            </w:r>
          </w:hyperlink>
        </w:p>
        <w:p w:rsidR="00133F10" w:rsidRDefault="00BE38C4">
          <w:pPr>
            <w:pStyle w:val="TOC2"/>
            <w:numPr>
              <w:ilvl w:val="1"/>
              <w:numId w:val="8"/>
            </w:numPr>
            <w:tabs>
              <w:tab w:val="left" w:pos="1712"/>
              <w:tab w:val="left" w:pos="1713"/>
              <w:tab w:val="right" w:leader="dot" w:pos="7829"/>
            </w:tabs>
            <w:spacing w:before="0"/>
            <w:ind w:hanging="458"/>
          </w:pPr>
          <w:hyperlink w:anchor="_TOC_250014" w:history="1">
            <w:r>
              <w:rPr>
                <w:w w:val="105"/>
              </w:rPr>
              <w:t>Latin</w:t>
            </w:r>
            <w:r>
              <w:rPr>
                <w:spacing w:val="15"/>
                <w:w w:val="105"/>
              </w:rPr>
              <w:t xml:space="preserve"> </w:t>
            </w:r>
            <w:r>
              <w:rPr>
                <w:w w:val="105"/>
              </w:rPr>
              <w:t>Hypercube</w:t>
            </w:r>
            <w:r>
              <w:rPr>
                <w:spacing w:val="14"/>
                <w:w w:val="105"/>
              </w:rPr>
              <w:t xml:space="preserve"> </w:t>
            </w:r>
            <w:r>
              <w:rPr>
                <w:w w:val="105"/>
              </w:rPr>
              <w:t>bins</w:t>
            </w:r>
            <w:r>
              <w:rPr>
                <w:w w:val="105"/>
              </w:rPr>
              <w:tab/>
              <w:t>6</w:t>
            </w:r>
          </w:hyperlink>
        </w:p>
        <w:p w:rsidR="00133F10" w:rsidRDefault="00BE38C4">
          <w:pPr>
            <w:pStyle w:val="TOC2"/>
            <w:numPr>
              <w:ilvl w:val="1"/>
              <w:numId w:val="8"/>
            </w:numPr>
            <w:tabs>
              <w:tab w:val="left" w:pos="1712"/>
              <w:tab w:val="left" w:pos="1713"/>
              <w:tab w:val="right" w:leader="dot" w:pos="7829"/>
            </w:tabs>
            <w:ind w:hanging="458"/>
          </w:pPr>
          <w:hyperlink w:anchor="_TOC_250013" w:history="1">
            <w:r>
              <w:rPr>
                <w:w w:val="105"/>
              </w:rPr>
              <w:t>Time</w:t>
            </w:r>
            <w:r>
              <w:rPr>
                <w:spacing w:val="14"/>
                <w:w w:val="105"/>
              </w:rPr>
              <w:t xml:space="preserve"> </w:t>
            </w:r>
            <w:r>
              <w:rPr>
                <w:w w:val="105"/>
              </w:rPr>
              <w:t>Input</w:t>
            </w:r>
            <w:r>
              <w:rPr>
                <w:w w:val="105"/>
              </w:rPr>
              <w:tab/>
              <w:t>6</w:t>
            </w:r>
          </w:hyperlink>
        </w:p>
        <w:p w:rsidR="00133F10" w:rsidRDefault="00BE38C4">
          <w:pPr>
            <w:pStyle w:val="TOC2"/>
            <w:numPr>
              <w:ilvl w:val="1"/>
              <w:numId w:val="8"/>
            </w:numPr>
            <w:tabs>
              <w:tab w:val="left" w:pos="1712"/>
              <w:tab w:val="left" w:pos="1713"/>
              <w:tab w:val="right" w:leader="dot" w:pos="7829"/>
            </w:tabs>
            <w:ind w:hanging="458"/>
          </w:pPr>
          <w:hyperlink w:anchor="_TOC_250012" w:history="1">
            <w:r>
              <w:rPr>
                <w:w w:val="110"/>
              </w:rPr>
              <w:t>Steady</w:t>
            </w:r>
            <w:r>
              <w:rPr>
                <w:spacing w:val="10"/>
                <w:w w:val="110"/>
              </w:rPr>
              <w:t xml:space="preserve"> </w:t>
            </w:r>
            <w:r>
              <w:rPr>
                <w:w w:val="110"/>
              </w:rPr>
              <w:t>State</w:t>
            </w:r>
            <w:r>
              <w:rPr>
                <w:w w:val="110"/>
              </w:rPr>
              <w:tab/>
              <w:t>6</w:t>
            </w:r>
          </w:hyperlink>
        </w:p>
        <w:p w:rsidR="00133F10" w:rsidRDefault="00BE38C4">
          <w:pPr>
            <w:pStyle w:val="TOC2"/>
            <w:numPr>
              <w:ilvl w:val="1"/>
              <w:numId w:val="8"/>
            </w:numPr>
            <w:tabs>
              <w:tab w:val="left" w:pos="1712"/>
              <w:tab w:val="left" w:pos="1713"/>
              <w:tab w:val="right" w:leader="dot" w:pos="7829"/>
            </w:tabs>
            <w:ind w:hanging="458"/>
          </w:pPr>
          <w:hyperlink w:anchor="_TOC_250011" w:history="1">
            <w:r>
              <w:rPr>
                <w:w w:val="110"/>
              </w:rPr>
              <w:t>Parameter</w:t>
            </w:r>
            <w:r>
              <w:rPr>
                <w:spacing w:val="11"/>
                <w:w w:val="110"/>
              </w:rPr>
              <w:t xml:space="preserve"> </w:t>
            </w:r>
            <w:r>
              <w:rPr>
                <w:w w:val="110"/>
              </w:rPr>
              <w:t>input</w:t>
            </w:r>
            <w:r>
              <w:rPr>
                <w:spacing w:val="11"/>
                <w:w w:val="110"/>
              </w:rPr>
              <w:t xml:space="preserve"> </w:t>
            </w:r>
            <w:r>
              <w:rPr>
                <w:w w:val="110"/>
              </w:rPr>
              <w:t>formatting</w:t>
            </w:r>
            <w:r>
              <w:rPr>
                <w:w w:val="110"/>
              </w:rPr>
              <w:tab/>
              <w:t>6</w:t>
            </w:r>
          </w:hyperlink>
        </w:p>
        <w:p w:rsidR="00133F10" w:rsidRDefault="00BE38C4">
          <w:pPr>
            <w:pStyle w:val="TOC3"/>
            <w:numPr>
              <w:ilvl w:val="2"/>
              <w:numId w:val="8"/>
            </w:numPr>
            <w:tabs>
              <w:tab w:val="left" w:pos="2349"/>
              <w:tab w:val="left" w:pos="2351"/>
              <w:tab w:val="right" w:leader="dot" w:pos="7829"/>
            </w:tabs>
          </w:pPr>
          <w:hyperlink w:anchor="_TOC_250010" w:history="1">
            <w:r>
              <w:rPr>
                <w:w w:val="110"/>
              </w:rPr>
              <w:t>Adding a</w:t>
            </w:r>
            <w:r>
              <w:rPr>
                <w:spacing w:val="21"/>
                <w:w w:val="110"/>
              </w:rPr>
              <w:t xml:space="preserve"> </w:t>
            </w:r>
            <w:r>
              <w:rPr>
                <w:w w:val="110"/>
              </w:rPr>
              <w:t>non-statistical</w:t>
            </w:r>
            <w:r>
              <w:rPr>
                <w:spacing w:val="10"/>
                <w:w w:val="110"/>
              </w:rPr>
              <w:t xml:space="preserve"> </w:t>
            </w:r>
            <w:r>
              <w:rPr>
                <w:w w:val="110"/>
              </w:rPr>
              <w:t>parameter</w:t>
            </w:r>
            <w:r>
              <w:rPr>
                <w:w w:val="110"/>
              </w:rPr>
              <w:tab/>
              <w:t>7</w:t>
            </w:r>
          </w:hyperlink>
        </w:p>
        <w:p w:rsidR="00133F10" w:rsidRDefault="00BE38C4">
          <w:pPr>
            <w:pStyle w:val="TOC3"/>
            <w:numPr>
              <w:ilvl w:val="2"/>
              <w:numId w:val="8"/>
            </w:numPr>
            <w:tabs>
              <w:tab w:val="left" w:pos="2349"/>
              <w:tab w:val="left" w:pos="2351"/>
              <w:tab w:val="right" w:leader="dot" w:pos="7829"/>
            </w:tabs>
          </w:pPr>
          <w:hyperlink w:anchor="_TOC_250009" w:history="1">
            <w:r>
              <w:rPr>
                <w:w w:val="110"/>
              </w:rPr>
              <w:t>Adding a</w:t>
            </w:r>
            <w:r>
              <w:rPr>
                <w:spacing w:val="22"/>
                <w:w w:val="110"/>
              </w:rPr>
              <w:t xml:space="preserve"> </w:t>
            </w:r>
            <w:r>
              <w:rPr>
                <w:w w:val="110"/>
              </w:rPr>
              <w:t>statistical</w:t>
            </w:r>
            <w:r>
              <w:rPr>
                <w:spacing w:val="10"/>
                <w:w w:val="110"/>
              </w:rPr>
              <w:t xml:space="preserve"> </w:t>
            </w:r>
            <w:r>
              <w:rPr>
                <w:w w:val="110"/>
              </w:rPr>
              <w:t>parameter</w:t>
            </w:r>
            <w:r>
              <w:rPr>
                <w:w w:val="110"/>
              </w:rPr>
              <w:tab/>
              <w:t>7</w:t>
            </w:r>
          </w:hyperlink>
        </w:p>
        <w:p w:rsidR="00133F10" w:rsidRDefault="00BE38C4">
          <w:pPr>
            <w:pStyle w:val="TOC2"/>
            <w:numPr>
              <w:ilvl w:val="1"/>
              <w:numId w:val="8"/>
            </w:numPr>
            <w:tabs>
              <w:tab w:val="left" w:pos="1712"/>
              <w:tab w:val="left" w:pos="1713"/>
              <w:tab w:val="right" w:leader="dot" w:pos="7829"/>
            </w:tabs>
            <w:ind w:hanging="458"/>
          </w:pPr>
          <w:hyperlink w:anchor="_TOC_250008" w:history="1">
            <w:r>
              <w:rPr>
                <w:w w:val="105"/>
              </w:rPr>
              <w:t>Adding</w:t>
            </w:r>
            <w:r>
              <w:rPr>
                <w:spacing w:val="14"/>
                <w:w w:val="105"/>
              </w:rPr>
              <w:t xml:space="preserve"> </w:t>
            </w:r>
            <w:r>
              <w:rPr>
                <w:w w:val="105"/>
              </w:rPr>
              <w:t>Multiple</w:t>
            </w:r>
            <w:r>
              <w:rPr>
                <w:spacing w:val="14"/>
                <w:w w:val="105"/>
              </w:rPr>
              <w:t xml:space="preserve"> </w:t>
            </w:r>
            <w:r>
              <w:rPr>
                <w:w w:val="105"/>
              </w:rPr>
              <w:t>Objects</w:t>
            </w:r>
            <w:r>
              <w:rPr>
                <w:w w:val="105"/>
              </w:rPr>
              <w:tab/>
              <w:t>7</w:t>
            </w:r>
          </w:hyperlink>
        </w:p>
        <w:p w:rsidR="00133F10" w:rsidRDefault="00BE38C4">
          <w:pPr>
            <w:pStyle w:val="TOC2"/>
            <w:numPr>
              <w:ilvl w:val="1"/>
              <w:numId w:val="8"/>
            </w:numPr>
            <w:tabs>
              <w:tab w:val="left" w:pos="1712"/>
              <w:tab w:val="left" w:pos="1713"/>
              <w:tab w:val="right" w:leader="dot" w:pos="7829"/>
            </w:tabs>
            <w:ind w:hanging="458"/>
          </w:pPr>
          <w:hyperlink w:anchor="_TOC_250007" w:history="1">
            <w:r>
              <w:rPr>
                <w:w w:val="105"/>
              </w:rPr>
              <w:t>Organism</w:t>
            </w:r>
            <w:r>
              <w:rPr>
                <w:spacing w:val="13"/>
                <w:w w:val="105"/>
              </w:rPr>
              <w:t xml:space="preserve"> </w:t>
            </w:r>
            <w:r>
              <w:rPr>
                <w:w w:val="105"/>
              </w:rPr>
              <w:t>Diets</w:t>
            </w:r>
            <w:r>
              <w:rPr>
                <w:w w:val="105"/>
              </w:rPr>
              <w:tab/>
              <w:t>8</w:t>
            </w:r>
          </w:hyperlink>
        </w:p>
        <w:p w:rsidR="00133F10" w:rsidRDefault="00BE38C4">
          <w:pPr>
            <w:pStyle w:val="TOC2"/>
            <w:numPr>
              <w:ilvl w:val="1"/>
              <w:numId w:val="8"/>
            </w:numPr>
            <w:tabs>
              <w:tab w:val="left" w:pos="1712"/>
              <w:tab w:val="left" w:pos="1713"/>
              <w:tab w:val="right" w:leader="dot" w:pos="7829"/>
            </w:tabs>
            <w:ind w:hanging="458"/>
          </w:pPr>
          <w:hyperlink w:anchor="_TOC_250006" w:history="1">
            <w:r>
              <w:rPr>
                <w:w w:val="105"/>
              </w:rPr>
              <w:t>Spatial</w:t>
            </w:r>
            <w:r>
              <w:rPr>
                <w:spacing w:val="13"/>
                <w:w w:val="105"/>
              </w:rPr>
              <w:t xml:space="preserve"> </w:t>
            </w:r>
            <w:r>
              <w:rPr>
                <w:w w:val="105"/>
              </w:rPr>
              <w:t>Modeling</w:t>
            </w:r>
            <w:r>
              <w:rPr>
                <w:w w:val="105"/>
              </w:rPr>
              <w:tab/>
              <w:t>8</w:t>
            </w:r>
          </w:hyperlink>
        </w:p>
        <w:p w:rsidR="00133F10" w:rsidRDefault="00BE38C4">
          <w:pPr>
            <w:pStyle w:val="TOC2"/>
            <w:numPr>
              <w:ilvl w:val="1"/>
              <w:numId w:val="8"/>
            </w:numPr>
            <w:tabs>
              <w:tab w:val="left" w:pos="1712"/>
              <w:tab w:val="left" w:pos="1713"/>
              <w:tab w:val="right" w:leader="dot" w:pos="7829"/>
            </w:tabs>
            <w:ind w:hanging="458"/>
          </w:pPr>
          <w:hyperlink w:anchor="_TOC_250005" w:history="1">
            <w:r>
              <w:rPr>
                <w:w w:val="105"/>
              </w:rPr>
              <w:t>Important Notes</w:t>
            </w:r>
            <w:r>
              <w:rPr>
                <w:spacing w:val="28"/>
                <w:w w:val="105"/>
              </w:rPr>
              <w:t xml:space="preserve"> </w:t>
            </w:r>
            <w:r>
              <w:rPr>
                <w:w w:val="105"/>
              </w:rPr>
              <w:t>on</w:t>
            </w:r>
            <w:r>
              <w:rPr>
                <w:spacing w:val="14"/>
                <w:w w:val="105"/>
              </w:rPr>
              <w:t xml:space="preserve"> </w:t>
            </w:r>
            <w:r>
              <w:rPr>
                <w:w w:val="105"/>
              </w:rPr>
              <w:t>Solving</w:t>
            </w:r>
            <w:r>
              <w:rPr>
                <w:w w:val="105"/>
              </w:rPr>
              <w:tab/>
              <w:t>9</w:t>
            </w:r>
          </w:hyperlink>
        </w:p>
        <w:p w:rsidR="00133F10" w:rsidRDefault="00BE38C4">
          <w:pPr>
            <w:pStyle w:val="TOC1"/>
            <w:numPr>
              <w:ilvl w:val="0"/>
              <w:numId w:val="8"/>
            </w:numPr>
            <w:tabs>
              <w:tab w:val="left" w:pos="1255"/>
              <w:tab w:val="right" w:pos="7829"/>
            </w:tabs>
          </w:pPr>
          <w:hyperlink w:anchor="_TOC_250004" w:history="1">
            <w:r>
              <w:rPr>
                <w:w w:val="115"/>
              </w:rPr>
              <w:t>FishRand</w:t>
            </w:r>
            <w:r>
              <w:rPr>
                <w:spacing w:val="18"/>
                <w:w w:val="115"/>
              </w:rPr>
              <w:t xml:space="preserve"> </w:t>
            </w:r>
            <w:r>
              <w:rPr>
                <w:w w:val="115"/>
              </w:rPr>
              <w:t>App</w:t>
            </w:r>
            <w:r>
              <w:rPr>
                <w:b w:val="0"/>
                <w:w w:val="115"/>
              </w:rPr>
              <w:tab/>
            </w:r>
            <w:r>
              <w:rPr>
                <w:w w:val="115"/>
              </w:rPr>
              <w:t>9</w:t>
            </w:r>
          </w:hyperlink>
        </w:p>
        <w:p w:rsidR="00133F10" w:rsidRDefault="00BE38C4">
          <w:pPr>
            <w:pStyle w:val="TOC2"/>
            <w:numPr>
              <w:ilvl w:val="1"/>
              <w:numId w:val="8"/>
            </w:numPr>
            <w:tabs>
              <w:tab w:val="left" w:pos="1712"/>
              <w:tab w:val="left" w:pos="1713"/>
              <w:tab w:val="right" w:leader="dot" w:pos="7829"/>
            </w:tabs>
            <w:ind w:hanging="458"/>
          </w:pPr>
          <w:hyperlink w:anchor="_TOC_250003" w:history="1">
            <w:r>
              <w:rPr>
                <w:w w:val="105"/>
              </w:rPr>
              <w:t>Opening</w:t>
            </w:r>
            <w:r>
              <w:rPr>
                <w:spacing w:val="14"/>
                <w:w w:val="105"/>
              </w:rPr>
              <w:t xml:space="preserve"> </w:t>
            </w:r>
            <w:r>
              <w:rPr>
                <w:w w:val="105"/>
              </w:rPr>
              <w:t>the</w:t>
            </w:r>
            <w:r>
              <w:rPr>
                <w:spacing w:val="14"/>
                <w:w w:val="105"/>
              </w:rPr>
              <w:t xml:space="preserve"> </w:t>
            </w:r>
            <w:r>
              <w:rPr>
                <w:w w:val="105"/>
              </w:rPr>
              <w:t>App</w:t>
            </w:r>
            <w:r>
              <w:rPr>
                <w:w w:val="105"/>
              </w:rPr>
              <w:tab/>
              <w:t>9</w:t>
            </w:r>
          </w:hyperlink>
        </w:p>
        <w:p w:rsidR="00133F10" w:rsidRDefault="00BE38C4">
          <w:pPr>
            <w:pStyle w:val="TOC2"/>
            <w:numPr>
              <w:ilvl w:val="1"/>
              <w:numId w:val="8"/>
            </w:numPr>
            <w:tabs>
              <w:tab w:val="left" w:pos="1712"/>
              <w:tab w:val="left" w:pos="1713"/>
              <w:tab w:val="right" w:leader="dot" w:pos="7829"/>
            </w:tabs>
            <w:ind w:hanging="458"/>
          </w:pPr>
          <w:hyperlink w:anchor="_TOC_250002" w:history="1">
            <w:r>
              <w:rPr>
                <w:w w:val="105"/>
              </w:rPr>
              <w:t>Loading</w:t>
            </w:r>
            <w:r>
              <w:rPr>
                <w:spacing w:val="13"/>
                <w:w w:val="105"/>
              </w:rPr>
              <w:t xml:space="preserve"> </w:t>
            </w:r>
            <w:r>
              <w:rPr>
                <w:w w:val="105"/>
              </w:rPr>
              <w:t>Input</w:t>
            </w:r>
            <w:r>
              <w:rPr>
                <w:w w:val="105"/>
              </w:rPr>
              <w:tab/>
              <w:t>9</w:t>
            </w:r>
          </w:hyperlink>
        </w:p>
        <w:p w:rsidR="00133F10" w:rsidRDefault="00BE38C4">
          <w:pPr>
            <w:pStyle w:val="TOC2"/>
            <w:numPr>
              <w:ilvl w:val="1"/>
              <w:numId w:val="8"/>
            </w:numPr>
            <w:tabs>
              <w:tab w:val="left" w:pos="1712"/>
              <w:tab w:val="left" w:pos="1713"/>
              <w:tab w:val="right" w:leader="dot" w:pos="7829"/>
            </w:tabs>
            <w:ind w:hanging="458"/>
          </w:pPr>
          <w:hyperlink w:anchor="_TOC_250001" w:history="1">
            <w:r>
              <w:rPr>
                <w:w w:val="110"/>
              </w:rPr>
              <w:t>Visual</w:t>
            </w:r>
            <w:r>
              <w:rPr>
                <w:spacing w:val="11"/>
                <w:w w:val="110"/>
              </w:rPr>
              <w:t xml:space="preserve"> </w:t>
            </w:r>
            <w:r>
              <w:rPr>
                <w:w w:val="110"/>
              </w:rPr>
              <w:t>Output</w:t>
            </w:r>
            <w:r>
              <w:rPr>
                <w:w w:val="110"/>
              </w:rPr>
              <w:tab/>
              <w:t>10</w:t>
            </w:r>
          </w:hyperlink>
        </w:p>
        <w:p w:rsidR="00133F10" w:rsidRDefault="00BE38C4">
          <w:pPr>
            <w:pStyle w:val="TOC2"/>
            <w:numPr>
              <w:ilvl w:val="1"/>
              <w:numId w:val="8"/>
            </w:numPr>
            <w:tabs>
              <w:tab w:val="left" w:pos="1712"/>
              <w:tab w:val="left" w:pos="1713"/>
              <w:tab w:val="right" w:leader="dot" w:pos="7829"/>
            </w:tabs>
            <w:ind w:hanging="458"/>
          </w:pPr>
          <w:hyperlink w:anchor="_TOC_250000" w:history="1">
            <w:r>
              <w:rPr>
                <w:w w:val="105"/>
              </w:rPr>
              <w:t>Excel</w:t>
            </w:r>
            <w:r>
              <w:rPr>
                <w:spacing w:val="14"/>
                <w:w w:val="105"/>
              </w:rPr>
              <w:t xml:space="preserve"> </w:t>
            </w:r>
            <w:r>
              <w:rPr>
                <w:w w:val="105"/>
              </w:rPr>
              <w:t>Output</w:t>
            </w:r>
            <w:r>
              <w:rPr>
                <w:w w:val="105"/>
              </w:rPr>
              <w:tab/>
              <w:t>10</w:t>
            </w:r>
          </w:hyperlink>
        </w:p>
        <w:p w:rsidR="00133F10" w:rsidRDefault="00BE38C4">
          <w:r>
            <w:fldChar w:fldCharType="end"/>
          </w:r>
        </w:p>
      </w:sdtContent>
    </w:sdt>
    <w:p w:rsidR="00133F10" w:rsidRDefault="00133F10">
      <w:pPr>
        <w:sectPr w:rsidR="00133F10">
          <w:footerReference w:type="default" r:id="rId8"/>
          <w:type w:val="continuous"/>
          <w:pgSz w:w="12240" w:h="15840"/>
          <w:pgMar w:top="1500" w:right="1720" w:bottom="1920" w:left="1720" w:header="720" w:footer="1737" w:gutter="0"/>
          <w:pgNumType w:start="1"/>
          <w:cols w:space="720"/>
        </w:sectPr>
      </w:pPr>
    </w:p>
    <w:p w:rsidR="00133F10" w:rsidRDefault="00133F10">
      <w:pPr>
        <w:pStyle w:val="BodyText"/>
        <w:rPr>
          <w:sz w:val="22"/>
        </w:rPr>
      </w:pPr>
    </w:p>
    <w:p w:rsidR="00133F10" w:rsidRDefault="00133F10">
      <w:pPr>
        <w:pStyle w:val="BodyText"/>
        <w:rPr>
          <w:sz w:val="22"/>
        </w:rPr>
      </w:pPr>
    </w:p>
    <w:p w:rsidR="00133F10" w:rsidRDefault="00133F10">
      <w:pPr>
        <w:pStyle w:val="BodyText"/>
        <w:rPr>
          <w:sz w:val="22"/>
        </w:rPr>
      </w:pPr>
    </w:p>
    <w:p w:rsidR="00133F10" w:rsidRDefault="00133F10">
      <w:pPr>
        <w:pStyle w:val="BodyText"/>
        <w:spacing w:before="8"/>
        <w:rPr>
          <w:sz w:val="21"/>
        </w:rPr>
      </w:pPr>
    </w:p>
    <w:p w:rsidR="00133F10" w:rsidRDefault="00BE38C4">
      <w:pPr>
        <w:pStyle w:val="ListParagraph"/>
        <w:numPr>
          <w:ilvl w:val="0"/>
          <w:numId w:val="8"/>
        </w:numPr>
        <w:tabs>
          <w:tab w:val="left" w:pos="1255"/>
          <w:tab w:val="left" w:pos="7600"/>
        </w:tabs>
        <w:rPr>
          <w:b/>
          <w:sz w:val="20"/>
        </w:rPr>
      </w:pPr>
      <w:r>
        <w:rPr>
          <w:b/>
          <w:w w:val="115"/>
          <w:sz w:val="20"/>
        </w:rPr>
        <w:t>Model</w:t>
      </w:r>
      <w:r>
        <w:rPr>
          <w:b/>
          <w:spacing w:val="35"/>
          <w:w w:val="115"/>
          <w:sz w:val="20"/>
        </w:rPr>
        <w:t xml:space="preserve"> </w:t>
      </w:r>
      <w:r>
        <w:rPr>
          <w:b/>
          <w:w w:val="115"/>
          <w:sz w:val="20"/>
        </w:rPr>
        <w:t>Structure</w:t>
      </w:r>
      <w:r>
        <w:rPr>
          <w:w w:val="115"/>
          <w:sz w:val="20"/>
        </w:rPr>
        <w:tab/>
      </w:r>
      <w:r>
        <w:rPr>
          <w:b/>
          <w:w w:val="115"/>
          <w:sz w:val="20"/>
        </w:rPr>
        <w:t>10</w:t>
      </w:r>
    </w:p>
    <w:p w:rsidR="00133F10" w:rsidRDefault="00BE38C4">
      <w:pPr>
        <w:pStyle w:val="ListParagraph"/>
        <w:numPr>
          <w:ilvl w:val="1"/>
          <w:numId w:val="8"/>
        </w:numPr>
        <w:tabs>
          <w:tab w:val="left" w:pos="1712"/>
          <w:tab w:val="left" w:pos="1713"/>
          <w:tab w:val="right" w:leader="dot" w:pos="7829"/>
        </w:tabs>
        <w:spacing w:before="9"/>
        <w:ind w:hanging="458"/>
        <w:rPr>
          <w:sz w:val="20"/>
        </w:rPr>
      </w:pPr>
      <w:r>
        <w:rPr>
          <w:w w:val="105"/>
          <w:sz w:val="20"/>
        </w:rPr>
        <w:t>Bio-accumulation</w:t>
      </w:r>
      <w:r>
        <w:rPr>
          <w:spacing w:val="13"/>
          <w:w w:val="105"/>
          <w:sz w:val="20"/>
        </w:rPr>
        <w:t xml:space="preserve"> </w:t>
      </w:r>
      <w:r>
        <w:rPr>
          <w:w w:val="105"/>
          <w:sz w:val="20"/>
        </w:rPr>
        <w:t>Model</w:t>
      </w:r>
      <w:r>
        <w:rPr>
          <w:w w:val="105"/>
          <w:sz w:val="20"/>
        </w:rPr>
        <w:tab/>
        <w:t>10</w:t>
      </w:r>
    </w:p>
    <w:p w:rsidR="00133F10" w:rsidRDefault="00BE38C4">
      <w:pPr>
        <w:pStyle w:val="ListParagraph"/>
        <w:numPr>
          <w:ilvl w:val="1"/>
          <w:numId w:val="8"/>
        </w:numPr>
        <w:tabs>
          <w:tab w:val="left" w:pos="1712"/>
          <w:tab w:val="left" w:pos="1713"/>
          <w:tab w:val="right" w:leader="dot" w:pos="7829"/>
        </w:tabs>
        <w:spacing w:before="9"/>
        <w:ind w:hanging="458"/>
        <w:rPr>
          <w:sz w:val="20"/>
        </w:rPr>
      </w:pPr>
      <w:r>
        <w:rPr>
          <w:w w:val="105"/>
          <w:sz w:val="20"/>
        </w:rPr>
        <w:t>Monte</w:t>
      </w:r>
      <w:r>
        <w:rPr>
          <w:spacing w:val="13"/>
          <w:w w:val="105"/>
          <w:sz w:val="20"/>
        </w:rPr>
        <w:t xml:space="preserve"> </w:t>
      </w:r>
      <w:r>
        <w:rPr>
          <w:w w:val="105"/>
          <w:sz w:val="20"/>
        </w:rPr>
        <w:t>Carlo</w:t>
      </w:r>
      <w:r>
        <w:rPr>
          <w:spacing w:val="13"/>
          <w:w w:val="105"/>
          <w:sz w:val="20"/>
        </w:rPr>
        <w:t xml:space="preserve"> </w:t>
      </w:r>
      <w:r>
        <w:rPr>
          <w:w w:val="105"/>
          <w:sz w:val="20"/>
        </w:rPr>
        <w:t>Simulation</w:t>
      </w:r>
      <w:r>
        <w:rPr>
          <w:w w:val="105"/>
          <w:sz w:val="20"/>
        </w:rPr>
        <w:tab/>
        <w:t>11</w:t>
      </w:r>
    </w:p>
    <w:p w:rsidR="00133F10" w:rsidRDefault="00BE38C4">
      <w:pPr>
        <w:pStyle w:val="ListParagraph"/>
        <w:numPr>
          <w:ilvl w:val="2"/>
          <w:numId w:val="8"/>
        </w:numPr>
        <w:tabs>
          <w:tab w:val="left" w:pos="2349"/>
          <w:tab w:val="left" w:pos="2351"/>
          <w:tab w:val="right" w:leader="dot" w:pos="7829"/>
        </w:tabs>
        <w:spacing w:before="9"/>
        <w:rPr>
          <w:sz w:val="20"/>
        </w:rPr>
      </w:pPr>
      <w:r>
        <w:rPr>
          <w:sz w:val="20"/>
        </w:rPr>
        <w:t>Sampling</w:t>
      </w:r>
      <w:r>
        <w:rPr>
          <w:sz w:val="20"/>
        </w:rPr>
        <w:tab/>
        <w:t>11</w:t>
      </w:r>
    </w:p>
    <w:p w:rsidR="00133F10" w:rsidRDefault="00BE38C4">
      <w:pPr>
        <w:pStyle w:val="ListParagraph"/>
        <w:numPr>
          <w:ilvl w:val="2"/>
          <w:numId w:val="8"/>
        </w:numPr>
        <w:tabs>
          <w:tab w:val="left" w:pos="2349"/>
          <w:tab w:val="left" w:pos="2351"/>
          <w:tab w:val="right" w:leader="dot" w:pos="7829"/>
        </w:tabs>
        <w:spacing w:before="9"/>
        <w:rPr>
          <w:sz w:val="20"/>
        </w:rPr>
      </w:pPr>
      <w:r>
        <w:rPr>
          <w:w w:val="105"/>
          <w:sz w:val="20"/>
        </w:rPr>
        <w:t>Spatial</w:t>
      </w:r>
      <w:r>
        <w:rPr>
          <w:spacing w:val="13"/>
          <w:w w:val="105"/>
          <w:sz w:val="20"/>
        </w:rPr>
        <w:t xml:space="preserve"> </w:t>
      </w:r>
      <w:r>
        <w:rPr>
          <w:w w:val="105"/>
          <w:sz w:val="20"/>
        </w:rPr>
        <w:t>Sampling</w:t>
      </w:r>
      <w:r>
        <w:rPr>
          <w:w w:val="105"/>
          <w:sz w:val="20"/>
        </w:rPr>
        <w:tab/>
        <w:t>11</w:t>
      </w:r>
    </w:p>
    <w:p w:rsidR="00133F10" w:rsidRDefault="00BE38C4">
      <w:pPr>
        <w:pStyle w:val="ListParagraph"/>
        <w:numPr>
          <w:ilvl w:val="2"/>
          <w:numId w:val="8"/>
        </w:numPr>
        <w:tabs>
          <w:tab w:val="left" w:pos="2349"/>
          <w:tab w:val="left" w:pos="2351"/>
          <w:tab w:val="right" w:leader="dot" w:pos="7829"/>
        </w:tabs>
        <w:spacing w:before="9"/>
        <w:rPr>
          <w:sz w:val="20"/>
        </w:rPr>
      </w:pPr>
      <w:r>
        <w:rPr>
          <w:w w:val="105"/>
          <w:sz w:val="20"/>
        </w:rPr>
        <w:t>Operations</w:t>
      </w:r>
      <w:r>
        <w:rPr>
          <w:w w:val="105"/>
          <w:sz w:val="20"/>
        </w:rPr>
        <w:tab/>
        <w:t>13</w:t>
      </w:r>
    </w:p>
    <w:p w:rsidR="00133F10" w:rsidRDefault="00BE38C4">
      <w:pPr>
        <w:pStyle w:val="ListParagraph"/>
        <w:numPr>
          <w:ilvl w:val="1"/>
          <w:numId w:val="8"/>
        </w:numPr>
        <w:tabs>
          <w:tab w:val="left" w:pos="1712"/>
          <w:tab w:val="left" w:pos="1713"/>
          <w:tab w:val="right" w:leader="dot" w:pos="7829"/>
        </w:tabs>
        <w:spacing w:before="9"/>
        <w:ind w:hanging="458"/>
        <w:rPr>
          <w:sz w:val="20"/>
        </w:rPr>
      </w:pPr>
      <w:r>
        <w:rPr>
          <w:w w:val="110"/>
          <w:sz w:val="20"/>
        </w:rPr>
        <w:t>Fish</w:t>
      </w:r>
      <w:r>
        <w:rPr>
          <w:spacing w:val="10"/>
          <w:w w:val="110"/>
          <w:sz w:val="20"/>
        </w:rPr>
        <w:t xml:space="preserve"> </w:t>
      </w:r>
      <w:r>
        <w:rPr>
          <w:w w:val="110"/>
          <w:sz w:val="20"/>
        </w:rPr>
        <w:t>Concentration</w:t>
      </w:r>
      <w:r>
        <w:rPr>
          <w:spacing w:val="10"/>
          <w:w w:val="110"/>
          <w:sz w:val="20"/>
        </w:rPr>
        <w:t xml:space="preserve"> </w:t>
      </w:r>
      <w:r>
        <w:rPr>
          <w:w w:val="110"/>
          <w:sz w:val="20"/>
        </w:rPr>
        <w:t>Fitting</w:t>
      </w:r>
      <w:r>
        <w:rPr>
          <w:w w:val="110"/>
          <w:sz w:val="20"/>
        </w:rPr>
        <w:tab/>
        <w:t>13</w:t>
      </w:r>
    </w:p>
    <w:p w:rsidR="00133F10" w:rsidRDefault="00133F10">
      <w:pPr>
        <w:pStyle w:val="BodyText"/>
        <w:spacing w:before="9"/>
        <w:rPr>
          <w:sz w:val="30"/>
        </w:rPr>
      </w:pPr>
    </w:p>
    <w:p w:rsidR="00133F10" w:rsidRDefault="00BE38C4">
      <w:pPr>
        <w:pStyle w:val="Heading1"/>
        <w:numPr>
          <w:ilvl w:val="0"/>
          <w:numId w:val="7"/>
        </w:numPr>
        <w:tabs>
          <w:tab w:val="left" w:pos="1439"/>
          <w:tab w:val="left" w:pos="1440"/>
        </w:tabs>
        <w:ind w:hanging="484"/>
      </w:pPr>
      <w:bookmarkStart w:id="0" w:name="_TOC_250023"/>
      <w:bookmarkEnd w:id="0"/>
      <w:r>
        <w:rPr>
          <w:w w:val="115"/>
        </w:rPr>
        <w:t>Installation</w:t>
      </w:r>
    </w:p>
    <w:p w:rsidR="00133F10" w:rsidRDefault="00BE38C4">
      <w:pPr>
        <w:pStyle w:val="Heading2"/>
        <w:numPr>
          <w:ilvl w:val="1"/>
          <w:numId w:val="7"/>
        </w:numPr>
        <w:tabs>
          <w:tab w:val="left" w:pos="1567"/>
          <w:tab w:val="left" w:pos="1569"/>
        </w:tabs>
        <w:spacing w:before="191"/>
      </w:pPr>
      <w:bookmarkStart w:id="1" w:name="_TOC_250022"/>
      <w:r>
        <w:rPr>
          <w:w w:val="115"/>
        </w:rPr>
        <w:t>Getting</w:t>
      </w:r>
      <w:r>
        <w:rPr>
          <w:spacing w:val="10"/>
          <w:w w:val="115"/>
        </w:rPr>
        <w:t xml:space="preserve"> </w:t>
      </w:r>
      <w:bookmarkEnd w:id="1"/>
      <w:r>
        <w:rPr>
          <w:w w:val="115"/>
        </w:rPr>
        <w:t>FishRand</w:t>
      </w:r>
    </w:p>
    <w:p w:rsidR="00133F10" w:rsidRDefault="00BE38C4">
      <w:pPr>
        <w:pStyle w:val="ListParagraph"/>
        <w:numPr>
          <w:ilvl w:val="2"/>
          <w:numId w:val="7"/>
        </w:numPr>
        <w:tabs>
          <w:tab w:val="left" w:pos="1454"/>
        </w:tabs>
        <w:spacing w:before="98"/>
        <w:rPr>
          <w:rFonts w:ascii="Monaco"/>
          <w:sz w:val="20"/>
        </w:rPr>
      </w:pPr>
      <w:r>
        <w:rPr>
          <w:w w:val="90"/>
          <w:sz w:val="20"/>
        </w:rPr>
        <w:t>Go to</w:t>
      </w:r>
      <w:r>
        <w:rPr>
          <w:spacing w:val="-15"/>
          <w:w w:val="90"/>
          <w:sz w:val="20"/>
        </w:rPr>
        <w:t xml:space="preserve"> </w:t>
      </w:r>
      <w:r>
        <w:rPr>
          <w:rFonts w:ascii="Monaco"/>
          <w:w w:val="90"/>
          <w:sz w:val="20"/>
        </w:rPr>
        <w:t>https://github.com/totorotoby/FishRand</w:t>
      </w:r>
    </w:p>
    <w:p w:rsidR="00133F10" w:rsidRDefault="00BE38C4">
      <w:pPr>
        <w:pStyle w:val="ListParagraph"/>
        <w:numPr>
          <w:ilvl w:val="2"/>
          <w:numId w:val="7"/>
        </w:numPr>
        <w:tabs>
          <w:tab w:val="left" w:pos="1454"/>
        </w:tabs>
        <w:spacing w:before="161"/>
        <w:rPr>
          <w:sz w:val="20"/>
        </w:rPr>
      </w:pPr>
      <w:r>
        <w:rPr>
          <w:noProof/>
        </w:rPr>
        <w:drawing>
          <wp:anchor distT="0" distB="0" distL="0" distR="0" simplePos="0" relativeHeight="251658240" behindDoc="0" locked="0" layoutInCell="1" allowOverlap="1" wp14:anchorId="1ED7797F" wp14:editId="4B5CC3DE">
            <wp:simplePos x="0" y="0"/>
            <wp:positionH relativeFrom="page">
              <wp:posOffset>2015172</wp:posOffset>
            </wp:positionH>
            <wp:positionV relativeFrom="paragraph">
              <wp:posOffset>308611</wp:posOffset>
            </wp:positionV>
            <wp:extent cx="4373879" cy="198882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4373879" cy="1988820"/>
                    </a:xfrm>
                    <a:prstGeom prst="rect">
                      <a:avLst/>
                    </a:prstGeom>
                  </pic:spPr>
                </pic:pic>
              </a:graphicData>
            </a:graphic>
          </wp:anchor>
        </w:drawing>
      </w:r>
      <w:r>
        <w:rPr>
          <w:w w:val="110"/>
          <w:sz w:val="20"/>
        </w:rPr>
        <w:t xml:space="preserve">Download the directory as a </w:t>
      </w:r>
      <w:r>
        <w:rPr>
          <w:spacing w:val="-5"/>
          <w:w w:val="110"/>
          <w:sz w:val="20"/>
        </w:rPr>
        <w:t xml:space="preserve">ZIP, </w:t>
      </w:r>
      <w:r>
        <w:rPr>
          <w:w w:val="110"/>
          <w:sz w:val="20"/>
        </w:rPr>
        <w:t>from the ”Clone or download”</w:t>
      </w:r>
      <w:r>
        <w:rPr>
          <w:spacing w:val="2"/>
          <w:w w:val="110"/>
          <w:sz w:val="20"/>
        </w:rPr>
        <w:t xml:space="preserve"> </w:t>
      </w:r>
      <w:r>
        <w:rPr>
          <w:w w:val="110"/>
          <w:sz w:val="20"/>
        </w:rPr>
        <w:t>button.</w:t>
      </w:r>
    </w:p>
    <w:p w:rsidR="00133F10" w:rsidRDefault="00BE38C4">
      <w:pPr>
        <w:pStyle w:val="ListParagraph"/>
        <w:numPr>
          <w:ilvl w:val="2"/>
          <w:numId w:val="7"/>
        </w:numPr>
        <w:tabs>
          <w:tab w:val="left" w:pos="1454"/>
        </w:tabs>
        <w:spacing w:before="176"/>
        <w:rPr>
          <w:sz w:val="20"/>
        </w:rPr>
      </w:pPr>
      <w:r>
        <w:rPr>
          <w:w w:val="105"/>
          <w:sz w:val="20"/>
        </w:rPr>
        <w:t xml:space="preserve">Unzip the folder in whatever location you downloaded it   </w:t>
      </w:r>
      <w:r>
        <w:rPr>
          <w:spacing w:val="29"/>
          <w:w w:val="105"/>
          <w:sz w:val="20"/>
        </w:rPr>
        <w:t xml:space="preserve"> </w:t>
      </w:r>
      <w:r>
        <w:rPr>
          <w:w w:val="105"/>
          <w:sz w:val="20"/>
        </w:rPr>
        <w:t>to.</w:t>
      </w:r>
    </w:p>
    <w:p w:rsidR="00133F10" w:rsidRDefault="00133F10">
      <w:pPr>
        <w:pStyle w:val="BodyText"/>
        <w:spacing w:before="2"/>
        <w:rPr>
          <w:sz w:val="25"/>
        </w:rPr>
      </w:pPr>
    </w:p>
    <w:p w:rsidR="00133F10" w:rsidRDefault="00BE38C4">
      <w:pPr>
        <w:pStyle w:val="Heading2"/>
        <w:numPr>
          <w:ilvl w:val="1"/>
          <w:numId w:val="7"/>
        </w:numPr>
        <w:tabs>
          <w:tab w:val="left" w:pos="1567"/>
          <w:tab w:val="left" w:pos="1569"/>
        </w:tabs>
      </w:pPr>
      <w:bookmarkStart w:id="2" w:name="_TOC_250021"/>
      <w:r>
        <w:rPr>
          <w:w w:val="115"/>
        </w:rPr>
        <w:t>Windows</w:t>
      </w:r>
      <w:r>
        <w:rPr>
          <w:spacing w:val="-18"/>
          <w:w w:val="115"/>
        </w:rPr>
        <w:t xml:space="preserve"> </w:t>
      </w:r>
      <w:bookmarkEnd w:id="2"/>
      <w:r>
        <w:rPr>
          <w:w w:val="115"/>
        </w:rPr>
        <w:t>installation</w:t>
      </w:r>
    </w:p>
    <w:p w:rsidR="00133F10" w:rsidRDefault="00BE38C4">
      <w:pPr>
        <w:pStyle w:val="ListParagraph"/>
        <w:numPr>
          <w:ilvl w:val="2"/>
          <w:numId w:val="7"/>
        </w:numPr>
        <w:tabs>
          <w:tab w:val="left" w:pos="1454"/>
        </w:tabs>
        <w:spacing w:before="98" w:line="242" w:lineRule="auto"/>
        <w:ind w:right="968"/>
        <w:rPr>
          <w:sz w:val="20"/>
        </w:rPr>
      </w:pPr>
      <w:r>
        <w:rPr>
          <w:sz w:val="20"/>
        </w:rPr>
        <w:t>Go</w:t>
      </w:r>
      <w:r>
        <w:rPr>
          <w:spacing w:val="-15"/>
          <w:sz w:val="20"/>
        </w:rPr>
        <w:t xml:space="preserve"> </w:t>
      </w:r>
      <w:r>
        <w:rPr>
          <w:sz w:val="20"/>
        </w:rPr>
        <w:t xml:space="preserve">to: </w:t>
      </w:r>
      <w:hyperlink r:id="rId10">
        <w:r>
          <w:rPr>
            <w:rFonts w:ascii="Monaco"/>
            <w:sz w:val="20"/>
          </w:rPr>
          <w:t>www.anaconda.com/download/</w:t>
        </w:r>
        <w:r>
          <w:rPr>
            <w:sz w:val="20"/>
          </w:rPr>
          <w:t>,</w:t>
        </w:r>
      </w:hyperlink>
      <w:r>
        <w:rPr>
          <w:spacing w:val="-14"/>
          <w:sz w:val="20"/>
        </w:rPr>
        <w:t xml:space="preserve"> </w:t>
      </w:r>
      <w:r>
        <w:rPr>
          <w:sz w:val="20"/>
        </w:rPr>
        <w:t>and</w:t>
      </w:r>
      <w:r>
        <w:rPr>
          <w:spacing w:val="-15"/>
          <w:sz w:val="20"/>
        </w:rPr>
        <w:t xml:space="preserve"> </w:t>
      </w:r>
      <w:r>
        <w:rPr>
          <w:sz w:val="20"/>
        </w:rPr>
        <w:t>download</w:t>
      </w:r>
      <w:r>
        <w:rPr>
          <w:spacing w:val="-15"/>
          <w:sz w:val="20"/>
        </w:rPr>
        <w:t xml:space="preserve"> </w:t>
      </w:r>
      <w:r>
        <w:rPr>
          <w:sz w:val="20"/>
        </w:rPr>
        <w:t>the</w:t>
      </w:r>
      <w:r>
        <w:rPr>
          <w:spacing w:val="-15"/>
          <w:sz w:val="20"/>
        </w:rPr>
        <w:t xml:space="preserve"> </w:t>
      </w:r>
      <w:r>
        <w:rPr>
          <w:sz w:val="20"/>
        </w:rPr>
        <w:t>python</w:t>
      </w:r>
      <w:r>
        <w:rPr>
          <w:spacing w:val="-15"/>
          <w:sz w:val="20"/>
        </w:rPr>
        <w:t xml:space="preserve"> </w:t>
      </w:r>
      <w:r>
        <w:rPr>
          <w:sz w:val="20"/>
        </w:rPr>
        <w:t>3.7</w:t>
      </w:r>
      <w:r>
        <w:rPr>
          <w:spacing w:val="-15"/>
          <w:sz w:val="20"/>
        </w:rPr>
        <w:t xml:space="preserve"> </w:t>
      </w:r>
      <w:r>
        <w:rPr>
          <w:sz w:val="20"/>
        </w:rPr>
        <w:t xml:space="preserve">ver- </w:t>
      </w:r>
      <w:r>
        <w:rPr>
          <w:w w:val="105"/>
          <w:sz w:val="20"/>
        </w:rPr>
        <w:t>sion.</w:t>
      </w:r>
    </w:p>
    <w:p w:rsidR="00133F10" w:rsidRDefault="00133F10">
      <w:pPr>
        <w:spacing w:line="242" w:lineRule="auto"/>
        <w:rPr>
          <w:sz w:val="20"/>
        </w:rPr>
        <w:sectPr w:rsidR="00133F10">
          <w:pgSz w:w="12240" w:h="15840"/>
          <w:pgMar w:top="1500" w:right="1720" w:bottom="1920" w:left="1720" w:header="0" w:footer="1737" w:gutter="0"/>
          <w:cols w:space="720"/>
        </w:sectPr>
      </w:pPr>
    </w:p>
    <w:p w:rsidR="00133F10" w:rsidRDefault="00133F10">
      <w:pPr>
        <w:pStyle w:val="BodyText"/>
      </w:pPr>
    </w:p>
    <w:p w:rsidR="00133F10" w:rsidRDefault="00133F10">
      <w:pPr>
        <w:pStyle w:val="BodyText"/>
      </w:pPr>
    </w:p>
    <w:p w:rsidR="00133F10" w:rsidRDefault="00133F10">
      <w:pPr>
        <w:pStyle w:val="BodyText"/>
      </w:pPr>
    </w:p>
    <w:p w:rsidR="00133F10" w:rsidRDefault="00133F10">
      <w:pPr>
        <w:pStyle w:val="BodyText"/>
        <w:spacing w:before="7"/>
        <w:rPr>
          <w:sz w:val="26"/>
        </w:rPr>
      </w:pPr>
    </w:p>
    <w:p w:rsidR="00133F10" w:rsidRDefault="00BE38C4">
      <w:pPr>
        <w:pStyle w:val="BodyText"/>
        <w:ind w:left="1453"/>
      </w:pPr>
      <w:r>
        <w:rPr>
          <w:noProof/>
        </w:rPr>
        <w:drawing>
          <wp:inline distT="0" distB="0" distL="0" distR="0" wp14:anchorId="40D30778" wp14:editId="7AD26F0A">
            <wp:extent cx="4373880" cy="1984248"/>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4373880" cy="1984248"/>
                    </a:xfrm>
                    <a:prstGeom prst="rect">
                      <a:avLst/>
                    </a:prstGeom>
                  </pic:spPr>
                </pic:pic>
              </a:graphicData>
            </a:graphic>
          </wp:inline>
        </w:drawing>
      </w:r>
    </w:p>
    <w:p w:rsidR="00133F10" w:rsidRDefault="00133F10">
      <w:pPr>
        <w:pStyle w:val="BodyText"/>
        <w:spacing w:before="4"/>
        <w:rPr>
          <w:sz w:val="12"/>
        </w:rPr>
      </w:pPr>
    </w:p>
    <w:p w:rsidR="00133F10" w:rsidRDefault="00BE38C4">
      <w:pPr>
        <w:pStyle w:val="ListParagraph"/>
        <w:numPr>
          <w:ilvl w:val="2"/>
          <w:numId w:val="7"/>
        </w:numPr>
        <w:tabs>
          <w:tab w:val="left" w:pos="1454"/>
        </w:tabs>
        <w:spacing w:before="63" w:line="249" w:lineRule="auto"/>
        <w:ind w:right="968"/>
        <w:jc w:val="both"/>
        <w:rPr>
          <w:sz w:val="20"/>
        </w:rPr>
      </w:pPr>
      <w:r>
        <w:rPr>
          <w:noProof/>
        </w:rPr>
        <w:drawing>
          <wp:anchor distT="0" distB="0" distL="0" distR="0" simplePos="0" relativeHeight="1048" behindDoc="0" locked="0" layoutInCell="1" allowOverlap="1" wp14:anchorId="75FADAC6" wp14:editId="33A7DFC8">
            <wp:simplePos x="0" y="0"/>
            <wp:positionH relativeFrom="page">
              <wp:posOffset>2015172</wp:posOffset>
            </wp:positionH>
            <wp:positionV relativeFrom="paragraph">
              <wp:posOffset>373671</wp:posOffset>
            </wp:positionV>
            <wp:extent cx="4365117" cy="3280219"/>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2" cstate="print"/>
                    <a:stretch>
                      <a:fillRect/>
                    </a:stretch>
                  </pic:blipFill>
                  <pic:spPr>
                    <a:xfrm>
                      <a:off x="0" y="0"/>
                      <a:ext cx="4365117" cy="3280219"/>
                    </a:xfrm>
                    <a:prstGeom prst="rect">
                      <a:avLst/>
                    </a:prstGeom>
                  </pic:spPr>
                </pic:pic>
              </a:graphicData>
            </a:graphic>
          </wp:anchor>
        </w:drawing>
      </w:r>
      <w:r>
        <w:rPr>
          <w:w w:val="110"/>
          <w:sz w:val="20"/>
        </w:rPr>
        <w:t xml:space="preserve">Install </w:t>
      </w:r>
      <w:del w:id="3" w:author="charles harvey" w:date="2018-11-26T12:32:00Z">
        <w:r w:rsidDel="00BE38C4">
          <w:rPr>
            <w:w w:val="110"/>
            <w:sz w:val="20"/>
          </w:rPr>
          <w:delText>anaconda</w:delText>
        </w:r>
      </w:del>
      <w:ins w:id="4" w:author="charles harvey" w:date="2018-11-26T12:32:00Z">
        <w:r>
          <w:rPr>
            <w:w w:val="110"/>
            <w:sz w:val="20"/>
          </w:rPr>
          <w:t>Anaconda</w:t>
        </w:r>
      </w:ins>
      <w:r>
        <w:rPr>
          <w:w w:val="110"/>
          <w:sz w:val="20"/>
        </w:rPr>
        <w:t xml:space="preserve">. In the installation prompt </w:t>
      </w:r>
      <w:r>
        <w:rPr>
          <w:spacing w:val="-3"/>
          <w:w w:val="110"/>
          <w:sz w:val="20"/>
        </w:rPr>
        <w:t xml:space="preserve">check </w:t>
      </w:r>
      <w:r>
        <w:rPr>
          <w:w w:val="110"/>
          <w:sz w:val="20"/>
        </w:rPr>
        <w:t xml:space="preserve">“Add Anaconda to </w:t>
      </w:r>
      <w:r>
        <w:rPr>
          <w:spacing w:val="-3"/>
          <w:w w:val="110"/>
          <w:sz w:val="20"/>
        </w:rPr>
        <w:t xml:space="preserve">my </w:t>
      </w:r>
      <w:r>
        <w:rPr>
          <w:spacing w:val="-6"/>
          <w:w w:val="110"/>
          <w:sz w:val="20"/>
        </w:rPr>
        <w:t>PATH”.</w:t>
      </w:r>
    </w:p>
    <w:p w:rsidR="00133F10" w:rsidRDefault="00133F10">
      <w:pPr>
        <w:pStyle w:val="BodyText"/>
        <w:spacing w:before="10"/>
        <w:rPr>
          <w:sz w:val="15"/>
        </w:rPr>
      </w:pPr>
    </w:p>
    <w:p w:rsidR="00133F10" w:rsidRDefault="00BE38C4">
      <w:pPr>
        <w:pStyle w:val="ListParagraph"/>
        <w:numPr>
          <w:ilvl w:val="2"/>
          <w:numId w:val="7"/>
        </w:numPr>
        <w:tabs>
          <w:tab w:val="left" w:pos="1454"/>
        </w:tabs>
        <w:spacing w:line="249" w:lineRule="auto"/>
        <w:ind w:right="968"/>
        <w:jc w:val="both"/>
        <w:rPr>
          <w:sz w:val="20"/>
        </w:rPr>
      </w:pPr>
      <w:r>
        <w:pict w14:anchorId="4A40CD41">
          <v:line id="_x0000_s1061" style="position:absolute;left:0;text-align:left;z-index:-13432;mso-position-horizontal-relative:page" from="233.5pt,9.1pt" to="236.5pt,9.1pt" strokeweight="5054emu">
            <w10:wrap anchorx="page"/>
          </v:line>
        </w:pict>
      </w:r>
      <w:r>
        <w:rPr>
          <w:w w:val="110"/>
          <w:sz w:val="20"/>
        </w:rPr>
        <w:t>Locate</w:t>
      </w:r>
      <w:r>
        <w:rPr>
          <w:spacing w:val="-11"/>
          <w:w w:val="110"/>
          <w:sz w:val="20"/>
        </w:rPr>
        <w:t xml:space="preserve"> </w:t>
      </w:r>
      <w:r>
        <w:rPr>
          <w:w w:val="110"/>
          <w:sz w:val="20"/>
        </w:rPr>
        <w:t>“windows</w:t>
      </w:r>
      <w:r>
        <w:rPr>
          <w:spacing w:val="-6"/>
          <w:w w:val="110"/>
          <w:sz w:val="20"/>
        </w:rPr>
        <w:t xml:space="preserve"> </w:t>
      </w:r>
      <w:r>
        <w:rPr>
          <w:w w:val="110"/>
          <w:sz w:val="20"/>
        </w:rPr>
        <w:t>installer.bat”</w:t>
      </w:r>
      <w:r>
        <w:rPr>
          <w:spacing w:val="-11"/>
          <w:w w:val="110"/>
          <w:sz w:val="20"/>
        </w:rPr>
        <w:t xml:space="preserve"> </w:t>
      </w:r>
      <w:r>
        <w:rPr>
          <w:w w:val="110"/>
          <w:sz w:val="20"/>
        </w:rPr>
        <w:t>in</w:t>
      </w:r>
      <w:r>
        <w:rPr>
          <w:spacing w:val="-11"/>
          <w:w w:val="110"/>
          <w:sz w:val="20"/>
        </w:rPr>
        <w:t xml:space="preserve"> </w:t>
      </w:r>
      <w:r>
        <w:rPr>
          <w:w w:val="110"/>
          <w:sz w:val="20"/>
        </w:rPr>
        <w:t>your</w:t>
      </w:r>
      <w:r>
        <w:rPr>
          <w:spacing w:val="-11"/>
          <w:w w:val="110"/>
          <w:sz w:val="20"/>
        </w:rPr>
        <w:t xml:space="preserve"> </w:t>
      </w:r>
      <w:r>
        <w:rPr>
          <w:w w:val="110"/>
          <w:sz w:val="20"/>
        </w:rPr>
        <w:t>FishRand</w:t>
      </w:r>
      <w:r>
        <w:rPr>
          <w:spacing w:val="-11"/>
          <w:w w:val="110"/>
          <w:sz w:val="20"/>
        </w:rPr>
        <w:t xml:space="preserve"> </w:t>
      </w:r>
      <w:r>
        <w:rPr>
          <w:w w:val="110"/>
          <w:sz w:val="20"/>
        </w:rPr>
        <w:t>folder,</w:t>
      </w:r>
      <w:r>
        <w:rPr>
          <w:spacing w:val="-11"/>
          <w:w w:val="110"/>
          <w:sz w:val="20"/>
        </w:rPr>
        <w:t xml:space="preserve"> </w:t>
      </w:r>
      <w:r>
        <w:rPr>
          <w:w w:val="110"/>
          <w:sz w:val="20"/>
        </w:rPr>
        <w:t>and</w:t>
      </w:r>
      <w:r>
        <w:rPr>
          <w:spacing w:val="-11"/>
          <w:w w:val="110"/>
          <w:sz w:val="20"/>
        </w:rPr>
        <w:t xml:space="preserve"> </w:t>
      </w:r>
      <w:r>
        <w:rPr>
          <w:w w:val="110"/>
          <w:sz w:val="20"/>
        </w:rPr>
        <w:t>double</w:t>
      </w:r>
      <w:r>
        <w:rPr>
          <w:spacing w:val="-11"/>
          <w:w w:val="110"/>
          <w:sz w:val="20"/>
        </w:rPr>
        <w:t xml:space="preserve"> </w:t>
      </w:r>
      <w:r>
        <w:rPr>
          <w:w w:val="110"/>
          <w:sz w:val="20"/>
        </w:rPr>
        <w:t>click that. A command prompt window should appear and run multiple com- mands.</w:t>
      </w:r>
      <w:r>
        <w:rPr>
          <w:spacing w:val="4"/>
          <w:w w:val="110"/>
          <w:sz w:val="20"/>
        </w:rPr>
        <w:t xml:space="preserve"> </w:t>
      </w:r>
      <w:r>
        <w:rPr>
          <w:w w:val="110"/>
          <w:sz w:val="20"/>
        </w:rPr>
        <w:t>(There</w:t>
      </w:r>
      <w:r>
        <w:rPr>
          <w:spacing w:val="-11"/>
          <w:w w:val="110"/>
          <w:sz w:val="20"/>
        </w:rPr>
        <w:t xml:space="preserve"> </w:t>
      </w:r>
      <w:r>
        <w:rPr>
          <w:w w:val="110"/>
          <w:sz w:val="20"/>
        </w:rPr>
        <w:t>may</w:t>
      </w:r>
      <w:r>
        <w:rPr>
          <w:spacing w:val="-11"/>
          <w:w w:val="110"/>
          <w:sz w:val="20"/>
        </w:rPr>
        <w:t xml:space="preserve"> </w:t>
      </w:r>
      <w:r>
        <w:rPr>
          <w:spacing w:val="2"/>
          <w:w w:val="110"/>
          <w:sz w:val="20"/>
        </w:rPr>
        <w:t>be</w:t>
      </w:r>
      <w:r>
        <w:rPr>
          <w:spacing w:val="-11"/>
          <w:w w:val="110"/>
          <w:sz w:val="20"/>
        </w:rPr>
        <w:t xml:space="preserve"> </w:t>
      </w:r>
      <w:r>
        <w:rPr>
          <w:w w:val="110"/>
          <w:sz w:val="20"/>
        </w:rPr>
        <w:t>some</w:t>
      </w:r>
      <w:r>
        <w:rPr>
          <w:spacing w:val="-11"/>
          <w:w w:val="110"/>
          <w:sz w:val="20"/>
        </w:rPr>
        <w:t xml:space="preserve"> </w:t>
      </w:r>
      <w:r>
        <w:rPr>
          <w:w w:val="110"/>
          <w:sz w:val="20"/>
        </w:rPr>
        <w:t>warning</w:t>
      </w:r>
      <w:r>
        <w:rPr>
          <w:spacing w:val="-11"/>
          <w:w w:val="110"/>
          <w:sz w:val="20"/>
        </w:rPr>
        <w:t xml:space="preserve"> </w:t>
      </w:r>
      <w:r>
        <w:rPr>
          <w:w w:val="110"/>
          <w:sz w:val="20"/>
        </w:rPr>
        <w:t>messages,</w:t>
      </w:r>
      <w:r>
        <w:rPr>
          <w:spacing w:val="-11"/>
          <w:w w:val="110"/>
          <w:sz w:val="20"/>
        </w:rPr>
        <w:t xml:space="preserve"> </w:t>
      </w:r>
      <w:r>
        <w:rPr>
          <w:w w:val="110"/>
          <w:sz w:val="20"/>
        </w:rPr>
        <w:t>ignore</w:t>
      </w:r>
      <w:r>
        <w:rPr>
          <w:spacing w:val="-11"/>
          <w:w w:val="110"/>
          <w:sz w:val="20"/>
        </w:rPr>
        <w:t xml:space="preserve"> </w:t>
      </w:r>
      <w:r>
        <w:rPr>
          <w:w w:val="110"/>
          <w:sz w:val="20"/>
        </w:rPr>
        <w:t>these.)</w:t>
      </w:r>
    </w:p>
    <w:p w:rsidR="00133F10" w:rsidRDefault="00133F10">
      <w:pPr>
        <w:spacing w:line="249" w:lineRule="auto"/>
        <w:jc w:val="both"/>
        <w:rPr>
          <w:sz w:val="20"/>
        </w:rPr>
        <w:sectPr w:rsidR="00133F10">
          <w:pgSz w:w="12240" w:h="15840"/>
          <w:pgMar w:top="1500" w:right="1720" w:bottom="1920" w:left="1720" w:header="0" w:footer="1737" w:gutter="0"/>
          <w:cols w:space="720"/>
        </w:sectPr>
      </w:pPr>
    </w:p>
    <w:p w:rsidR="00133F10" w:rsidRDefault="00133F10">
      <w:pPr>
        <w:pStyle w:val="BodyText"/>
      </w:pPr>
    </w:p>
    <w:p w:rsidR="00133F10" w:rsidRDefault="00133F10">
      <w:pPr>
        <w:pStyle w:val="BodyText"/>
      </w:pPr>
    </w:p>
    <w:p w:rsidR="00133F10" w:rsidRDefault="00133F10">
      <w:pPr>
        <w:pStyle w:val="BodyText"/>
      </w:pPr>
    </w:p>
    <w:p w:rsidR="00133F10" w:rsidRDefault="00133F10">
      <w:pPr>
        <w:pStyle w:val="BodyText"/>
        <w:spacing w:before="7"/>
        <w:rPr>
          <w:sz w:val="26"/>
        </w:rPr>
      </w:pPr>
    </w:p>
    <w:p w:rsidR="00133F10" w:rsidRDefault="00BE38C4">
      <w:pPr>
        <w:pStyle w:val="BodyText"/>
        <w:ind w:left="1453"/>
      </w:pPr>
      <w:r>
        <w:rPr>
          <w:noProof/>
        </w:rPr>
        <w:drawing>
          <wp:inline distT="0" distB="0" distL="0" distR="0" wp14:anchorId="330F0909" wp14:editId="62DA709D">
            <wp:extent cx="4343399" cy="2143125"/>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3" cstate="print"/>
                    <a:stretch>
                      <a:fillRect/>
                    </a:stretch>
                  </pic:blipFill>
                  <pic:spPr>
                    <a:xfrm>
                      <a:off x="0" y="0"/>
                      <a:ext cx="4343399" cy="2143125"/>
                    </a:xfrm>
                    <a:prstGeom prst="rect">
                      <a:avLst/>
                    </a:prstGeom>
                  </pic:spPr>
                </pic:pic>
              </a:graphicData>
            </a:graphic>
          </wp:inline>
        </w:drawing>
      </w:r>
    </w:p>
    <w:p w:rsidR="00133F10" w:rsidRDefault="00133F10">
      <w:pPr>
        <w:pStyle w:val="BodyText"/>
        <w:spacing w:before="5"/>
        <w:rPr>
          <w:sz w:val="14"/>
        </w:rPr>
      </w:pPr>
    </w:p>
    <w:p w:rsidR="00133F10" w:rsidRDefault="00BE38C4">
      <w:pPr>
        <w:pStyle w:val="ListParagraph"/>
        <w:numPr>
          <w:ilvl w:val="2"/>
          <w:numId w:val="7"/>
        </w:numPr>
        <w:tabs>
          <w:tab w:val="left" w:pos="1454"/>
        </w:tabs>
        <w:spacing w:before="62" w:line="249" w:lineRule="auto"/>
        <w:ind w:right="968"/>
        <w:jc w:val="both"/>
        <w:rPr>
          <w:sz w:val="20"/>
        </w:rPr>
      </w:pPr>
      <w:r>
        <w:rPr>
          <w:noProof/>
        </w:rPr>
        <w:drawing>
          <wp:anchor distT="0" distB="0" distL="0" distR="0" simplePos="0" relativeHeight="1096" behindDoc="0" locked="0" layoutInCell="1" allowOverlap="1" wp14:anchorId="711F28C6" wp14:editId="536C29CB">
            <wp:simplePos x="0" y="0"/>
            <wp:positionH relativeFrom="page">
              <wp:posOffset>2015172</wp:posOffset>
            </wp:positionH>
            <wp:positionV relativeFrom="paragraph">
              <wp:posOffset>549459</wp:posOffset>
            </wp:positionV>
            <wp:extent cx="4351401" cy="2119122"/>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4" cstate="print"/>
                    <a:stretch>
                      <a:fillRect/>
                    </a:stretch>
                  </pic:blipFill>
                  <pic:spPr>
                    <a:xfrm>
                      <a:off x="0" y="0"/>
                      <a:ext cx="4351401" cy="2119122"/>
                    </a:xfrm>
                    <a:prstGeom prst="rect">
                      <a:avLst/>
                    </a:prstGeom>
                  </pic:spPr>
                </pic:pic>
              </a:graphicData>
            </a:graphic>
          </wp:anchor>
        </w:drawing>
      </w:r>
      <w:r>
        <w:rPr>
          <w:w w:val="110"/>
          <w:sz w:val="20"/>
        </w:rPr>
        <w:t>Open</w:t>
      </w:r>
      <w:r>
        <w:rPr>
          <w:spacing w:val="-18"/>
          <w:w w:val="110"/>
          <w:sz w:val="20"/>
        </w:rPr>
        <w:t xml:space="preserve"> </w:t>
      </w:r>
      <w:r>
        <w:rPr>
          <w:w w:val="110"/>
          <w:sz w:val="20"/>
        </w:rPr>
        <w:t>another</w:t>
      </w:r>
      <w:r>
        <w:rPr>
          <w:spacing w:val="-18"/>
          <w:w w:val="110"/>
          <w:sz w:val="20"/>
        </w:rPr>
        <w:t xml:space="preserve"> </w:t>
      </w:r>
      <w:r>
        <w:rPr>
          <w:w w:val="110"/>
          <w:sz w:val="20"/>
        </w:rPr>
        <w:t>command</w:t>
      </w:r>
      <w:r>
        <w:rPr>
          <w:spacing w:val="-19"/>
          <w:w w:val="110"/>
          <w:sz w:val="20"/>
        </w:rPr>
        <w:t xml:space="preserve"> </w:t>
      </w:r>
      <w:r>
        <w:rPr>
          <w:w w:val="110"/>
          <w:sz w:val="20"/>
        </w:rPr>
        <w:t>prompt</w:t>
      </w:r>
      <w:r>
        <w:rPr>
          <w:spacing w:val="-18"/>
          <w:w w:val="110"/>
          <w:sz w:val="20"/>
        </w:rPr>
        <w:t xml:space="preserve"> </w:t>
      </w:r>
      <w:r>
        <w:rPr>
          <w:w w:val="110"/>
          <w:sz w:val="20"/>
        </w:rPr>
        <w:t>window,</w:t>
      </w:r>
      <w:r>
        <w:rPr>
          <w:spacing w:val="-16"/>
          <w:w w:val="110"/>
          <w:sz w:val="20"/>
        </w:rPr>
        <w:t xml:space="preserve"> </w:t>
      </w:r>
      <w:r>
        <w:rPr>
          <w:w w:val="110"/>
          <w:sz w:val="20"/>
        </w:rPr>
        <w:t>and</w:t>
      </w:r>
      <w:r>
        <w:rPr>
          <w:spacing w:val="-18"/>
          <w:w w:val="110"/>
          <w:sz w:val="20"/>
        </w:rPr>
        <w:t xml:space="preserve"> </w:t>
      </w:r>
      <w:r>
        <w:rPr>
          <w:w w:val="110"/>
          <w:sz w:val="20"/>
        </w:rPr>
        <w:t>type</w:t>
      </w:r>
      <w:r>
        <w:rPr>
          <w:spacing w:val="-18"/>
          <w:w w:val="110"/>
          <w:sz w:val="20"/>
        </w:rPr>
        <w:t xml:space="preserve"> </w:t>
      </w:r>
      <w:r>
        <w:rPr>
          <w:w w:val="110"/>
          <w:sz w:val="20"/>
        </w:rPr>
        <w:t>“conda</w:t>
      </w:r>
      <w:r>
        <w:rPr>
          <w:spacing w:val="-18"/>
          <w:w w:val="110"/>
          <w:sz w:val="20"/>
        </w:rPr>
        <w:t xml:space="preserve"> </w:t>
      </w:r>
      <w:r>
        <w:rPr>
          <w:w w:val="110"/>
          <w:sz w:val="20"/>
        </w:rPr>
        <w:t>install</w:t>
      </w:r>
      <w:r>
        <w:rPr>
          <w:spacing w:val="-19"/>
          <w:w w:val="110"/>
          <w:sz w:val="20"/>
        </w:rPr>
        <w:t xml:space="preserve"> </w:t>
      </w:r>
      <w:r>
        <w:rPr>
          <w:w w:val="110"/>
          <w:sz w:val="20"/>
        </w:rPr>
        <w:t xml:space="preserve">shapely” and hit return. After a while there will </w:t>
      </w:r>
      <w:r>
        <w:rPr>
          <w:spacing w:val="2"/>
          <w:w w:val="110"/>
          <w:sz w:val="20"/>
        </w:rPr>
        <w:t xml:space="preserve">be </w:t>
      </w:r>
      <w:r>
        <w:rPr>
          <w:w w:val="110"/>
          <w:sz w:val="20"/>
        </w:rPr>
        <w:t xml:space="preserve">some text asking for a “y/n”. Type “y” and hit </w:t>
      </w:r>
      <w:r>
        <w:rPr>
          <w:spacing w:val="14"/>
          <w:w w:val="110"/>
          <w:sz w:val="20"/>
        </w:rPr>
        <w:t xml:space="preserve"> </w:t>
      </w:r>
      <w:r>
        <w:rPr>
          <w:w w:val="110"/>
          <w:sz w:val="20"/>
        </w:rPr>
        <w:t>return</w:t>
      </w:r>
    </w:p>
    <w:p w:rsidR="00133F10" w:rsidRDefault="00133F10">
      <w:pPr>
        <w:pStyle w:val="BodyText"/>
        <w:spacing w:before="4"/>
        <w:rPr>
          <w:sz w:val="27"/>
        </w:rPr>
      </w:pPr>
    </w:p>
    <w:p w:rsidR="00133F10" w:rsidRDefault="00BE38C4">
      <w:pPr>
        <w:pStyle w:val="Heading2"/>
        <w:numPr>
          <w:ilvl w:val="1"/>
          <w:numId w:val="7"/>
        </w:numPr>
        <w:tabs>
          <w:tab w:val="left" w:pos="1567"/>
          <w:tab w:val="left" w:pos="1569"/>
        </w:tabs>
      </w:pPr>
      <w:bookmarkStart w:id="5" w:name="_TOC_250020"/>
      <w:r>
        <w:rPr>
          <w:w w:val="115"/>
        </w:rPr>
        <w:t>Mac</w:t>
      </w:r>
      <w:r>
        <w:rPr>
          <w:spacing w:val="-13"/>
          <w:w w:val="115"/>
        </w:rPr>
        <w:t xml:space="preserve"> </w:t>
      </w:r>
      <w:bookmarkEnd w:id="5"/>
      <w:r>
        <w:rPr>
          <w:w w:val="115"/>
        </w:rPr>
        <w:t>Installation</w:t>
      </w:r>
    </w:p>
    <w:p w:rsidR="00133F10" w:rsidRDefault="00BE38C4">
      <w:pPr>
        <w:pStyle w:val="BodyText"/>
        <w:spacing w:before="128" w:line="249" w:lineRule="auto"/>
        <w:ind w:left="955" w:right="842"/>
      </w:pPr>
      <w:r>
        <w:rPr>
          <w:w w:val="110"/>
        </w:rPr>
        <w:t>If</w:t>
      </w:r>
      <w:r>
        <w:rPr>
          <w:spacing w:val="-20"/>
          <w:w w:val="110"/>
        </w:rPr>
        <w:t xml:space="preserve"> </w:t>
      </w:r>
      <w:r>
        <w:rPr>
          <w:w w:val="110"/>
        </w:rPr>
        <w:t>you</w:t>
      </w:r>
      <w:r>
        <w:rPr>
          <w:spacing w:val="-20"/>
          <w:w w:val="110"/>
        </w:rPr>
        <w:t xml:space="preserve"> </w:t>
      </w:r>
      <w:r>
        <w:rPr>
          <w:w w:val="110"/>
        </w:rPr>
        <w:t>are</w:t>
      </w:r>
      <w:r>
        <w:rPr>
          <w:spacing w:val="-20"/>
          <w:w w:val="110"/>
        </w:rPr>
        <w:t xml:space="preserve"> </w:t>
      </w:r>
      <w:r>
        <w:rPr>
          <w:w w:val="110"/>
        </w:rPr>
        <w:t>sure</w:t>
      </w:r>
      <w:r>
        <w:rPr>
          <w:spacing w:val="-20"/>
          <w:w w:val="110"/>
        </w:rPr>
        <w:t xml:space="preserve"> </w:t>
      </w:r>
      <w:r>
        <w:rPr>
          <w:w w:val="110"/>
        </w:rPr>
        <w:t>you</w:t>
      </w:r>
      <w:r>
        <w:rPr>
          <w:spacing w:val="-20"/>
          <w:w w:val="110"/>
        </w:rPr>
        <w:t xml:space="preserve"> </w:t>
      </w:r>
      <w:r>
        <w:rPr>
          <w:spacing w:val="-3"/>
          <w:w w:val="110"/>
        </w:rPr>
        <w:t>have</w:t>
      </w:r>
      <w:r>
        <w:rPr>
          <w:spacing w:val="-20"/>
          <w:w w:val="110"/>
        </w:rPr>
        <w:t xml:space="preserve"> </w:t>
      </w:r>
      <w:r>
        <w:rPr>
          <w:w w:val="110"/>
        </w:rPr>
        <w:t>Python</w:t>
      </w:r>
      <w:r>
        <w:rPr>
          <w:spacing w:val="-20"/>
          <w:w w:val="110"/>
        </w:rPr>
        <w:t xml:space="preserve"> </w:t>
      </w:r>
      <w:r>
        <w:rPr>
          <w:w w:val="110"/>
        </w:rPr>
        <w:t>3</w:t>
      </w:r>
      <w:r>
        <w:rPr>
          <w:spacing w:val="-20"/>
          <w:w w:val="110"/>
        </w:rPr>
        <w:t xml:space="preserve"> </w:t>
      </w:r>
      <w:r>
        <w:rPr>
          <w:w w:val="110"/>
        </w:rPr>
        <w:t>(Check</w:t>
      </w:r>
      <w:r>
        <w:rPr>
          <w:spacing w:val="-20"/>
          <w:w w:val="110"/>
        </w:rPr>
        <w:t xml:space="preserve"> </w:t>
      </w:r>
      <w:r>
        <w:rPr>
          <w:spacing w:val="-3"/>
          <w:w w:val="110"/>
        </w:rPr>
        <w:t>by</w:t>
      </w:r>
      <w:r>
        <w:rPr>
          <w:spacing w:val="-20"/>
          <w:w w:val="110"/>
        </w:rPr>
        <w:t xml:space="preserve"> </w:t>
      </w:r>
      <w:r>
        <w:rPr>
          <w:w w:val="110"/>
        </w:rPr>
        <w:t>typing</w:t>
      </w:r>
      <w:r>
        <w:rPr>
          <w:spacing w:val="-20"/>
          <w:w w:val="110"/>
        </w:rPr>
        <w:t xml:space="preserve"> </w:t>
      </w:r>
      <w:r>
        <w:rPr>
          <w:w w:val="110"/>
        </w:rPr>
        <w:t>”python3</w:t>
      </w:r>
      <w:r>
        <w:rPr>
          <w:spacing w:val="5"/>
          <w:w w:val="110"/>
        </w:rPr>
        <w:t xml:space="preserve"> </w:t>
      </w:r>
      <w:r>
        <w:rPr>
          <w:w w:val="110"/>
        </w:rPr>
        <w:t>-V”</w:t>
      </w:r>
      <w:r>
        <w:rPr>
          <w:spacing w:val="-20"/>
          <w:w w:val="110"/>
        </w:rPr>
        <w:t xml:space="preserve"> </w:t>
      </w:r>
      <w:r>
        <w:rPr>
          <w:w w:val="110"/>
        </w:rPr>
        <w:t>into</w:t>
      </w:r>
      <w:r>
        <w:rPr>
          <w:spacing w:val="-20"/>
          <w:w w:val="110"/>
        </w:rPr>
        <w:t xml:space="preserve"> </w:t>
      </w:r>
      <w:r>
        <w:rPr>
          <w:w w:val="110"/>
        </w:rPr>
        <w:t>terminal) on your computer you can skip steps 1 and</w:t>
      </w:r>
      <w:r>
        <w:rPr>
          <w:spacing w:val="-9"/>
          <w:w w:val="110"/>
        </w:rPr>
        <w:t xml:space="preserve"> </w:t>
      </w:r>
      <w:r>
        <w:rPr>
          <w:w w:val="110"/>
        </w:rPr>
        <w:t>2.</w:t>
      </w:r>
    </w:p>
    <w:p w:rsidR="00133F10" w:rsidRDefault="00BE38C4">
      <w:pPr>
        <w:pStyle w:val="ListParagraph"/>
        <w:numPr>
          <w:ilvl w:val="2"/>
          <w:numId w:val="7"/>
        </w:numPr>
        <w:tabs>
          <w:tab w:val="left" w:pos="1454"/>
        </w:tabs>
        <w:spacing w:before="169" w:line="242" w:lineRule="auto"/>
        <w:ind w:right="536"/>
        <w:rPr>
          <w:sz w:val="20"/>
        </w:rPr>
      </w:pPr>
      <w:r>
        <w:rPr>
          <w:w w:val="85"/>
          <w:sz w:val="20"/>
        </w:rPr>
        <w:t xml:space="preserve">Go to  </w:t>
      </w:r>
      <w:hyperlink r:id="rId15">
        <w:r>
          <w:rPr>
            <w:rFonts w:ascii="Monaco"/>
            <w:w w:val="85"/>
            <w:sz w:val="20"/>
          </w:rPr>
          <w:t>https://www.python.org/downloads/release/python-370/Download</w:t>
        </w:r>
      </w:hyperlink>
      <w:r>
        <w:rPr>
          <w:rFonts w:ascii="Monaco"/>
          <w:w w:val="85"/>
          <w:sz w:val="20"/>
        </w:rPr>
        <w:t xml:space="preserve"> </w:t>
      </w:r>
      <w:r>
        <w:rPr>
          <w:w w:val="105"/>
          <w:sz w:val="20"/>
        </w:rPr>
        <w:t>the</w:t>
      </w:r>
      <w:r>
        <w:rPr>
          <w:spacing w:val="29"/>
          <w:w w:val="105"/>
          <w:sz w:val="20"/>
        </w:rPr>
        <w:t xml:space="preserve"> </w:t>
      </w:r>
      <w:r>
        <w:rPr>
          <w:w w:val="105"/>
          <w:sz w:val="20"/>
        </w:rPr>
        <w:t>corresponding</w:t>
      </w:r>
      <w:r>
        <w:rPr>
          <w:spacing w:val="29"/>
          <w:w w:val="105"/>
          <w:sz w:val="20"/>
        </w:rPr>
        <w:t xml:space="preserve"> </w:t>
      </w:r>
      <w:r>
        <w:rPr>
          <w:w w:val="105"/>
          <w:sz w:val="20"/>
        </w:rPr>
        <w:t>installer</w:t>
      </w:r>
      <w:r>
        <w:rPr>
          <w:spacing w:val="29"/>
          <w:w w:val="105"/>
          <w:sz w:val="20"/>
        </w:rPr>
        <w:t xml:space="preserve"> </w:t>
      </w:r>
      <w:r>
        <w:rPr>
          <w:w w:val="105"/>
          <w:sz w:val="20"/>
        </w:rPr>
        <w:t>for</w:t>
      </w:r>
      <w:r>
        <w:rPr>
          <w:spacing w:val="29"/>
          <w:w w:val="105"/>
          <w:sz w:val="20"/>
        </w:rPr>
        <w:t xml:space="preserve"> </w:t>
      </w:r>
      <w:r>
        <w:rPr>
          <w:w w:val="105"/>
          <w:sz w:val="20"/>
        </w:rPr>
        <w:t>mac</w:t>
      </w:r>
      <w:r>
        <w:rPr>
          <w:spacing w:val="29"/>
          <w:w w:val="105"/>
          <w:sz w:val="20"/>
        </w:rPr>
        <w:t xml:space="preserve"> </w:t>
      </w:r>
      <w:r>
        <w:rPr>
          <w:w w:val="105"/>
          <w:sz w:val="20"/>
        </w:rPr>
        <w:t>and</w:t>
      </w:r>
      <w:r>
        <w:rPr>
          <w:spacing w:val="29"/>
          <w:w w:val="105"/>
          <w:sz w:val="20"/>
        </w:rPr>
        <w:t xml:space="preserve"> </w:t>
      </w:r>
      <w:r>
        <w:rPr>
          <w:w w:val="105"/>
          <w:sz w:val="20"/>
        </w:rPr>
        <w:t>Run</w:t>
      </w:r>
      <w:r>
        <w:rPr>
          <w:spacing w:val="29"/>
          <w:w w:val="105"/>
          <w:sz w:val="20"/>
        </w:rPr>
        <w:t xml:space="preserve"> </w:t>
      </w:r>
      <w:r>
        <w:rPr>
          <w:w w:val="105"/>
          <w:sz w:val="20"/>
        </w:rPr>
        <w:t>the</w:t>
      </w:r>
      <w:r>
        <w:rPr>
          <w:spacing w:val="29"/>
          <w:w w:val="105"/>
          <w:sz w:val="20"/>
        </w:rPr>
        <w:t xml:space="preserve"> </w:t>
      </w:r>
      <w:r>
        <w:rPr>
          <w:w w:val="105"/>
          <w:sz w:val="20"/>
        </w:rPr>
        <w:t>installer.</w:t>
      </w:r>
    </w:p>
    <w:p w:rsidR="00133F10" w:rsidRDefault="00BE38C4">
      <w:pPr>
        <w:pStyle w:val="ListParagraph"/>
        <w:numPr>
          <w:ilvl w:val="2"/>
          <w:numId w:val="7"/>
        </w:numPr>
        <w:tabs>
          <w:tab w:val="left" w:pos="1454"/>
        </w:tabs>
        <w:spacing w:before="166" w:line="249" w:lineRule="auto"/>
        <w:ind w:right="968"/>
        <w:jc w:val="both"/>
        <w:rPr>
          <w:sz w:val="20"/>
        </w:rPr>
      </w:pPr>
      <w:r>
        <w:pict w14:anchorId="778C1FF1">
          <v:line id="_x0000_s1060" style="position:absolute;left:0;text-align:left;z-index:-13384;mso-position-horizontal-relative:page" from="361.25pt,17.4pt" to="364.25pt,17.4pt" strokeweight="5054emu">
            <w10:wrap anchorx="page"/>
          </v:line>
        </w:pict>
      </w:r>
      <w:r>
        <w:rPr>
          <w:w w:val="105"/>
          <w:sz w:val="20"/>
        </w:rPr>
        <w:t xml:space="preserve">In the FishRand </w:t>
      </w:r>
      <w:r>
        <w:rPr>
          <w:spacing w:val="-3"/>
          <w:w w:val="105"/>
          <w:sz w:val="20"/>
        </w:rPr>
        <w:t xml:space="preserve">Folder, </w:t>
      </w:r>
      <w:r>
        <w:rPr>
          <w:w w:val="105"/>
          <w:sz w:val="20"/>
        </w:rPr>
        <w:t xml:space="preserve">double click on “mac installer. A terminal win-  dow should appear and execute a bunch of   </w:t>
      </w:r>
      <w:r>
        <w:rPr>
          <w:spacing w:val="12"/>
          <w:w w:val="105"/>
          <w:sz w:val="20"/>
        </w:rPr>
        <w:t xml:space="preserve"> </w:t>
      </w:r>
      <w:r>
        <w:rPr>
          <w:w w:val="105"/>
          <w:sz w:val="20"/>
        </w:rPr>
        <w:t>commands.</w:t>
      </w:r>
    </w:p>
    <w:p w:rsidR="00133F10" w:rsidRDefault="00133F10">
      <w:pPr>
        <w:spacing w:line="249" w:lineRule="auto"/>
        <w:jc w:val="both"/>
        <w:rPr>
          <w:sz w:val="20"/>
        </w:rPr>
        <w:sectPr w:rsidR="00133F10">
          <w:pgSz w:w="12240" w:h="15840"/>
          <w:pgMar w:top="1500" w:right="1720" w:bottom="1920" w:left="1720" w:header="0" w:footer="1737" w:gutter="0"/>
          <w:cols w:space="720"/>
        </w:sectPr>
      </w:pPr>
    </w:p>
    <w:p w:rsidR="00133F10" w:rsidRDefault="00133F10">
      <w:pPr>
        <w:pStyle w:val="BodyText"/>
      </w:pPr>
    </w:p>
    <w:p w:rsidR="00133F10" w:rsidRDefault="00133F10">
      <w:pPr>
        <w:pStyle w:val="BodyText"/>
      </w:pPr>
    </w:p>
    <w:p w:rsidR="00133F10" w:rsidRDefault="00133F10">
      <w:pPr>
        <w:pStyle w:val="BodyText"/>
      </w:pPr>
    </w:p>
    <w:p w:rsidR="00133F10" w:rsidRDefault="00133F10">
      <w:pPr>
        <w:pStyle w:val="BodyText"/>
        <w:spacing w:before="7"/>
        <w:rPr>
          <w:sz w:val="26"/>
        </w:rPr>
      </w:pPr>
    </w:p>
    <w:p w:rsidR="00133F10" w:rsidRDefault="00BE38C4">
      <w:pPr>
        <w:pStyle w:val="BodyText"/>
        <w:ind w:left="1453"/>
      </w:pPr>
      <w:r>
        <w:rPr>
          <w:noProof/>
        </w:rPr>
        <w:drawing>
          <wp:inline distT="0" distB="0" distL="0" distR="0" wp14:anchorId="55B26087" wp14:editId="372DFE2D">
            <wp:extent cx="2948178" cy="3281362"/>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6" cstate="print"/>
                    <a:stretch>
                      <a:fillRect/>
                    </a:stretch>
                  </pic:blipFill>
                  <pic:spPr>
                    <a:xfrm>
                      <a:off x="0" y="0"/>
                      <a:ext cx="2948178" cy="3281362"/>
                    </a:xfrm>
                    <a:prstGeom prst="rect">
                      <a:avLst/>
                    </a:prstGeom>
                  </pic:spPr>
                </pic:pic>
              </a:graphicData>
            </a:graphic>
          </wp:inline>
        </w:drawing>
      </w:r>
    </w:p>
    <w:p w:rsidR="00133F10" w:rsidRDefault="00133F10">
      <w:pPr>
        <w:pStyle w:val="BodyText"/>
        <w:spacing w:before="8"/>
        <w:rPr>
          <w:sz w:val="15"/>
        </w:rPr>
      </w:pPr>
    </w:p>
    <w:p w:rsidR="00133F10" w:rsidRDefault="00BE38C4">
      <w:pPr>
        <w:pStyle w:val="ListParagraph"/>
        <w:numPr>
          <w:ilvl w:val="2"/>
          <w:numId w:val="7"/>
        </w:numPr>
        <w:tabs>
          <w:tab w:val="left" w:pos="1454"/>
        </w:tabs>
        <w:spacing w:before="63" w:line="249" w:lineRule="auto"/>
        <w:ind w:right="968"/>
        <w:jc w:val="both"/>
        <w:rPr>
          <w:sz w:val="20"/>
        </w:rPr>
      </w:pPr>
      <w:ins w:id="6" w:author="charles harvey" w:date="2018-11-26T12:32:00Z">
        <w:r>
          <w:rPr>
            <w:w w:val="105"/>
            <w:sz w:val="20"/>
          </w:rPr>
          <w:t>From now on</w:t>
        </w:r>
      </w:ins>
      <w:r>
        <w:pict w14:anchorId="7A7CC3BC">
          <v:line id="_x0000_s1059" style="position:absolute;left:0;text-align:left;z-index:-13360;mso-position-horizontal-relative:page;mso-position-vertical-relative:text" from="404.15pt,24.2pt" to="407.15pt,24.2pt" strokeweight="5054emu">
            <w10:wrap anchorx="page"/>
          </v:line>
        </w:pict>
      </w:r>
      <w:r>
        <w:pict w14:anchorId="1F6DF6C4">
          <v:line id="_x0000_s1058" style="position:absolute;left:0;text-align:left;z-index:-13336;mso-position-horizontal-relative:page;mso-position-vertical-relative:text" from="425.45pt,24.2pt" to="428.45pt,24.2pt" strokeweight="5054emu">
            <w10:wrap anchorx="page"/>
          </v:line>
        </w:pict>
      </w:r>
      <w:ins w:id="7" w:author="charles harvey" w:date="2018-11-26T12:32:00Z">
        <w:r>
          <w:rPr>
            <w:w w:val="105"/>
            <w:sz w:val="20"/>
          </w:rPr>
          <w:t>, e</w:t>
        </w:r>
      </w:ins>
      <w:del w:id="8" w:author="charles harvey" w:date="2018-11-26T12:32:00Z">
        <w:r w:rsidDel="00BE38C4">
          <w:rPr>
            <w:w w:val="105"/>
            <w:sz w:val="20"/>
          </w:rPr>
          <w:delText>E</w:delText>
        </w:r>
      </w:del>
      <w:r>
        <w:rPr>
          <w:w w:val="105"/>
          <w:sz w:val="20"/>
        </w:rPr>
        <w:t xml:space="preserve">very time you </w:t>
      </w:r>
      <w:r>
        <w:rPr>
          <w:spacing w:val="-3"/>
          <w:w w:val="105"/>
          <w:sz w:val="20"/>
        </w:rPr>
        <w:t xml:space="preserve">want  </w:t>
      </w:r>
      <w:r>
        <w:rPr>
          <w:w w:val="105"/>
          <w:sz w:val="20"/>
        </w:rPr>
        <w:t xml:space="preserve">to run FishRand </w:t>
      </w:r>
      <w:del w:id="9" w:author="charles harvey" w:date="2018-11-26T12:32:00Z">
        <w:r w:rsidDel="00BE38C4">
          <w:rPr>
            <w:w w:val="105"/>
            <w:sz w:val="20"/>
          </w:rPr>
          <w:delText xml:space="preserve">from now on </w:delText>
        </w:r>
      </w:del>
      <w:r>
        <w:rPr>
          <w:w w:val="105"/>
          <w:sz w:val="20"/>
        </w:rPr>
        <w:t>you can double click  on the file in  the  FishRand  directory  named  FishRand mac linux  (with no</w:t>
      </w:r>
      <w:r>
        <w:rPr>
          <w:spacing w:val="32"/>
          <w:w w:val="105"/>
          <w:sz w:val="20"/>
        </w:rPr>
        <w:t xml:space="preserve"> </w:t>
      </w:r>
      <w:r>
        <w:rPr>
          <w:w w:val="105"/>
          <w:sz w:val="20"/>
        </w:rPr>
        <w:t>extension).</w:t>
      </w:r>
    </w:p>
    <w:p w:rsidR="00133F10" w:rsidRDefault="00133F10">
      <w:pPr>
        <w:pStyle w:val="BodyText"/>
      </w:pPr>
    </w:p>
    <w:p w:rsidR="00133F10" w:rsidRDefault="00BE38C4">
      <w:pPr>
        <w:pStyle w:val="Heading1"/>
        <w:numPr>
          <w:ilvl w:val="0"/>
          <w:numId w:val="7"/>
        </w:numPr>
        <w:tabs>
          <w:tab w:val="left" w:pos="1440"/>
        </w:tabs>
        <w:spacing w:before="115"/>
        <w:ind w:hanging="484"/>
        <w:jc w:val="both"/>
      </w:pPr>
      <w:bookmarkStart w:id="10" w:name="_TOC_250019"/>
      <w:r>
        <w:rPr>
          <w:w w:val="115"/>
        </w:rPr>
        <w:t>Excel</w:t>
      </w:r>
      <w:r>
        <w:rPr>
          <w:spacing w:val="51"/>
          <w:w w:val="115"/>
        </w:rPr>
        <w:t xml:space="preserve"> </w:t>
      </w:r>
      <w:bookmarkEnd w:id="10"/>
      <w:r>
        <w:rPr>
          <w:w w:val="115"/>
        </w:rPr>
        <w:t>Input</w:t>
      </w:r>
    </w:p>
    <w:p w:rsidR="00133F10" w:rsidRDefault="00BE38C4">
      <w:pPr>
        <w:pStyle w:val="BodyText"/>
        <w:spacing w:before="189" w:line="249" w:lineRule="auto"/>
        <w:ind w:left="955" w:right="968"/>
        <w:jc w:val="both"/>
      </w:pPr>
      <w:r>
        <w:rPr>
          <w:w w:val="110"/>
        </w:rPr>
        <w:t>Python FishRand accepts input from</w:t>
      </w:r>
      <w:del w:id="11" w:author="charles harvey" w:date="2018-11-26T12:32:00Z">
        <w:r w:rsidDel="00BE38C4">
          <w:rPr>
            <w:w w:val="110"/>
          </w:rPr>
          <w:delText xml:space="preserve"> a</w:delText>
        </w:r>
      </w:del>
      <w:r>
        <w:rPr>
          <w:w w:val="110"/>
        </w:rPr>
        <w:t xml:space="preserve"> specifically formatted Excel spread- sheets. The basic formatted sheet (Which can be duplicated and passed to FishRand), can be found in the FishRand subfolder: sheets/input/default.xlsx The excel spreadsheet consists of 8 different tabs, described below.</w:t>
      </w:r>
    </w:p>
    <w:p w:rsidR="00133F10" w:rsidRDefault="00133F10">
      <w:pPr>
        <w:pStyle w:val="BodyText"/>
        <w:spacing w:before="5"/>
        <w:rPr>
          <w:sz w:val="24"/>
        </w:rPr>
      </w:pPr>
    </w:p>
    <w:p w:rsidR="00133F10" w:rsidRDefault="00BE38C4">
      <w:pPr>
        <w:pStyle w:val="Heading2"/>
        <w:numPr>
          <w:ilvl w:val="1"/>
          <w:numId w:val="7"/>
        </w:numPr>
        <w:tabs>
          <w:tab w:val="left" w:pos="1569"/>
        </w:tabs>
        <w:jc w:val="both"/>
      </w:pPr>
      <w:bookmarkStart w:id="12" w:name="_TOC_250018"/>
      <w:r>
        <w:rPr>
          <w:w w:val="115"/>
        </w:rPr>
        <w:t>Sample and Time</w:t>
      </w:r>
      <w:r>
        <w:rPr>
          <w:spacing w:val="15"/>
          <w:w w:val="115"/>
        </w:rPr>
        <w:t xml:space="preserve"> </w:t>
      </w:r>
      <w:bookmarkEnd w:id="12"/>
      <w:r>
        <w:rPr>
          <w:w w:val="115"/>
        </w:rPr>
        <w:t>input</w:t>
      </w:r>
    </w:p>
    <w:p w:rsidR="00133F10" w:rsidRDefault="00BE38C4">
      <w:pPr>
        <w:pStyle w:val="BodyText"/>
        <w:spacing w:before="128" w:line="249" w:lineRule="auto"/>
        <w:ind w:left="955" w:right="968"/>
        <w:jc w:val="both"/>
      </w:pPr>
      <w:r>
        <w:rPr>
          <w:w w:val="110"/>
        </w:rPr>
        <w:t xml:space="preserve">In the time and sample tab, statistical sampling options can be set, and the time </w:t>
      </w:r>
      <w:del w:id="13" w:author="charles harvey" w:date="2018-11-26T12:33:00Z">
        <w:r w:rsidDel="00BE38C4">
          <w:rPr>
            <w:w w:val="110"/>
          </w:rPr>
          <w:delText>scale is defined</w:delText>
        </w:r>
      </w:del>
      <w:ins w:id="14" w:author="charles harvey" w:date="2018-11-26T12:33:00Z">
        <w:r>
          <w:rPr>
            <w:w w:val="110"/>
          </w:rPr>
          <w:t>step parameters are set</w:t>
        </w:r>
      </w:ins>
      <w:r>
        <w:rPr>
          <w:w w:val="110"/>
        </w:rPr>
        <w:t>. FishRand can be run in 3 different Sampling modes:</w:t>
      </w:r>
    </w:p>
    <w:p w:rsidR="00133F10" w:rsidRDefault="00133F10">
      <w:pPr>
        <w:pStyle w:val="BodyText"/>
        <w:spacing w:before="2"/>
        <w:rPr>
          <w:sz w:val="24"/>
        </w:rPr>
      </w:pPr>
    </w:p>
    <w:p w:rsidR="00133F10" w:rsidRDefault="00BE38C4">
      <w:pPr>
        <w:pStyle w:val="Heading3"/>
        <w:numPr>
          <w:ilvl w:val="2"/>
          <w:numId w:val="6"/>
        </w:numPr>
        <w:tabs>
          <w:tab w:val="left" w:pos="1656"/>
        </w:tabs>
        <w:ind w:hanging="700"/>
        <w:jc w:val="both"/>
      </w:pPr>
      <w:bookmarkStart w:id="15" w:name="_TOC_250017"/>
      <w:r>
        <w:rPr>
          <w:w w:val="115"/>
        </w:rPr>
        <w:t xml:space="preserve">Deterministic </w:t>
      </w:r>
      <w:r>
        <w:rPr>
          <w:spacing w:val="3"/>
          <w:w w:val="115"/>
        </w:rPr>
        <w:t xml:space="preserve"> </w:t>
      </w:r>
      <w:bookmarkEnd w:id="15"/>
      <w:r>
        <w:rPr>
          <w:w w:val="115"/>
        </w:rPr>
        <w:t>mode.</w:t>
      </w:r>
    </w:p>
    <w:p w:rsidR="00133F10" w:rsidRDefault="00BE38C4">
      <w:pPr>
        <w:pStyle w:val="BodyText"/>
        <w:spacing w:before="137" w:line="249" w:lineRule="auto"/>
        <w:ind w:left="955" w:right="968"/>
        <w:jc w:val="both"/>
      </w:pPr>
      <w:r>
        <w:rPr>
          <w:w w:val="105"/>
        </w:rPr>
        <w:t xml:space="preserve">In this mode, FishRand does not do Monte Carlo Simulations. Instead, it simply uses one point </w:t>
      </w:r>
      <w:r>
        <w:rPr>
          <w:spacing w:val="-3"/>
          <w:w w:val="105"/>
        </w:rPr>
        <w:t xml:space="preserve">value </w:t>
      </w:r>
      <w:r>
        <w:rPr>
          <w:w w:val="105"/>
        </w:rPr>
        <w:t xml:space="preserve">for each input parameter. If you plan to run FishRand with no statistical input, set both </w:t>
      </w:r>
      <w:r>
        <w:rPr>
          <w:spacing w:val="-4"/>
          <w:w w:val="105"/>
        </w:rPr>
        <w:t xml:space="preserve">Total </w:t>
      </w:r>
      <w:r>
        <w:rPr>
          <w:w w:val="105"/>
        </w:rPr>
        <w:t xml:space="preserve">number of Uncertainty samples and </w:t>
      </w:r>
      <w:r>
        <w:rPr>
          <w:spacing w:val="-4"/>
          <w:w w:val="105"/>
        </w:rPr>
        <w:t xml:space="preserve">Total </w:t>
      </w:r>
      <w:r>
        <w:rPr>
          <w:w w:val="105"/>
        </w:rPr>
        <w:t>number of inner loop samples to 1. This insures that no repeated sampling of random  variables</w:t>
      </w:r>
      <w:r>
        <w:rPr>
          <w:spacing w:val="2"/>
          <w:w w:val="105"/>
        </w:rPr>
        <w:t xml:space="preserve"> </w:t>
      </w:r>
      <w:r>
        <w:rPr>
          <w:w w:val="105"/>
        </w:rPr>
        <w:t>occurs.</w:t>
      </w:r>
    </w:p>
    <w:p w:rsidR="00133F10" w:rsidRDefault="00133F10">
      <w:pPr>
        <w:spacing w:line="249" w:lineRule="auto"/>
        <w:jc w:val="both"/>
        <w:sectPr w:rsidR="00133F10">
          <w:pgSz w:w="12240" w:h="15840"/>
          <w:pgMar w:top="1500" w:right="1720" w:bottom="1920" w:left="1720" w:header="0" w:footer="1737" w:gutter="0"/>
          <w:cols w:space="720"/>
        </w:sectPr>
      </w:pPr>
    </w:p>
    <w:p w:rsidR="00133F10" w:rsidRDefault="00133F10">
      <w:pPr>
        <w:pStyle w:val="BodyText"/>
      </w:pPr>
    </w:p>
    <w:p w:rsidR="00133F10" w:rsidRDefault="00133F10">
      <w:pPr>
        <w:pStyle w:val="BodyText"/>
      </w:pPr>
    </w:p>
    <w:p w:rsidR="00133F10" w:rsidRDefault="00133F10">
      <w:pPr>
        <w:pStyle w:val="BodyText"/>
      </w:pPr>
    </w:p>
    <w:p w:rsidR="00133F10" w:rsidRDefault="00133F10">
      <w:pPr>
        <w:pStyle w:val="BodyText"/>
        <w:spacing w:before="2"/>
        <w:rPr>
          <w:sz w:val="22"/>
        </w:rPr>
      </w:pPr>
    </w:p>
    <w:p w:rsidR="00133F10" w:rsidRDefault="00BE38C4">
      <w:pPr>
        <w:pStyle w:val="Heading3"/>
        <w:numPr>
          <w:ilvl w:val="2"/>
          <w:numId w:val="6"/>
        </w:numPr>
        <w:tabs>
          <w:tab w:val="left" w:pos="1655"/>
          <w:tab w:val="left" w:pos="1656"/>
        </w:tabs>
        <w:spacing w:before="63" w:line="249" w:lineRule="auto"/>
        <w:ind w:right="968" w:hanging="700"/>
      </w:pPr>
      <w:bookmarkStart w:id="16" w:name="_TOC_250016"/>
      <w:r>
        <w:rPr>
          <w:w w:val="115"/>
        </w:rPr>
        <w:t>Monte-Carlo Mode</w:t>
      </w:r>
      <w:del w:id="17" w:author="charles harvey" w:date="2018-11-26T12:34:00Z">
        <w:r w:rsidDel="00BE38C4">
          <w:rPr>
            <w:w w:val="115"/>
          </w:rPr>
          <w:delText>,</w:delText>
        </w:r>
      </w:del>
      <w:r>
        <w:rPr>
          <w:w w:val="115"/>
        </w:rPr>
        <w:t xml:space="preserve"> </w:t>
      </w:r>
      <w:del w:id="18" w:author="charles harvey" w:date="2018-11-26T12:33:00Z">
        <w:r w:rsidDel="00BE38C4">
          <w:rPr>
            <w:w w:val="115"/>
          </w:rPr>
          <w:delText xml:space="preserve">but </w:delText>
        </w:r>
      </w:del>
      <w:r>
        <w:rPr>
          <w:w w:val="115"/>
        </w:rPr>
        <w:t xml:space="preserve">without distinguishing between </w:t>
      </w:r>
      <w:r>
        <w:rPr>
          <w:spacing w:val="-3"/>
          <w:w w:val="115"/>
        </w:rPr>
        <w:t xml:space="preserve">vari- </w:t>
      </w:r>
      <w:r>
        <w:rPr>
          <w:w w:val="115"/>
        </w:rPr>
        <w:t>able and uncertain</w:t>
      </w:r>
      <w:r>
        <w:rPr>
          <w:spacing w:val="49"/>
          <w:w w:val="115"/>
        </w:rPr>
        <w:t xml:space="preserve"> </w:t>
      </w:r>
      <w:bookmarkEnd w:id="16"/>
      <w:r>
        <w:rPr>
          <w:w w:val="115"/>
        </w:rPr>
        <w:t>parameters.</w:t>
      </w:r>
    </w:p>
    <w:p w:rsidR="00133F10" w:rsidRDefault="00BE38C4">
      <w:pPr>
        <w:pStyle w:val="BodyText"/>
        <w:spacing w:before="128" w:line="249" w:lineRule="auto"/>
        <w:ind w:left="955" w:right="968"/>
        <w:jc w:val="both"/>
      </w:pPr>
      <w:r>
        <w:rPr>
          <w:spacing w:val="-9"/>
          <w:w w:val="105"/>
        </w:rPr>
        <w:t xml:space="preserve">To </w:t>
      </w:r>
      <w:r>
        <w:rPr>
          <w:spacing w:val="-3"/>
          <w:w w:val="105"/>
        </w:rPr>
        <w:t xml:space="preserve">avoid </w:t>
      </w:r>
      <w:r>
        <w:rPr>
          <w:w w:val="105"/>
        </w:rPr>
        <w:t>distinguishing between variable and uncertain parameters, model all parameters as variable</w:t>
      </w:r>
      <w:del w:id="19" w:author="charles harvey" w:date="2018-11-26T12:34:00Z">
        <w:r w:rsidDel="00BE38C4">
          <w:rPr>
            <w:w w:val="105"/>
          </w:rPr>
          <w:delText>, and</w:delText>
        </w:r>
      </w:del>
      <w:ins w:id="20" w:author="charles harvey" w:date="2018-11-26T12:34:00Z">
        <w:r>
          <w:rPr>
            <w:w w:val="105"/>
          </w:rPr>
          <w:t xml:space="preserve">. </w:t>
        </w:r>
      </w:ins>
      <w:r>
        <w:rPr>
          <w:w w:val="105"/>
        </w:rPr>
        <w:t xml:space="preserve"> </w:t>
      </w:r>
      <w:ins w:id="21" w:author="charles harvey" w:date="2018-11-26T12:34:00Z">
        <w:r>
          <w:rPr>
            <w:w w:val="105"/>
          </w:rPr>
          <w:t>S</w:t>
        </w:r>
      </w:ins>
      <w:del w:id="22" w:author="charles harvey" w:date="2018-11-26T12:34:00Z">
        <w:r w:rsidDel="00BE38C4">
          <w:rPr>
            <w:w w:val="105"/>
          </w:rPr>
          <w:delText>s</w:delText>
        </w:r>
      </w:del>
      <w:r>
        <w:rPr>
          <w:w w:val="105"/>
        </w:rPr>
        <w:t xml:space="preserve">et </w:t>
      </w:r>
      <w:r>
        <w:rPr>
          <w:spacing w:val="-4"/>
          <w:w w:val="105"/>
        </w:rPr>
        <w:t>Total</w:t>
      </w:r>
      <w:del w:id="23" w:author="charles harvey" w:date="2018-11-26T12:34:00Z">
        <w:r w:rsidDel="00BE38C4">
          <w:rPr>
            <w:spacing w:val="-4"/>
            <w:w w:val="105"/>
          </w:rPr>
          <w:delText xml:space="preserve"> </w:delText>
        </w:r>
      </w:del>
      <w:r>
        <w:rPr>
          <w:spacing w:val="-4"/>
          <w:w w:val="105"/>
        </w:rPr>
        <w:t xml:space="preserve"> </w:t>
      </w:r>
      <w:r>
        <w:rPr>
          <w:w w:val="105"/>
        </w:rPr>
        <w:t>number of Uncertainty samples to 1</w:t>
      </w:r>
      <w:del w:id="24" w:author="charles harvey" w:date="2018-11-26T12:34:00Z">
        <w:r w:rsidDel="007D1ADF">
          <w:rPr>
            <w:w w:val="105"/>
          </w:rPr>
          <w:delText xml:space="preserve">, </w:delText>
        </w:r>
      </w:del>
      <w:ins w:id="25" w:author="charles harvey" w:date="2018-11-26T12:34:00Z">
        <w:r w:rsidR="007D1ADF">
          <w:rPr>
            <w:w w:val="105"/>
          </w:rPr>
          <w:t xml:space="preserve">.  </w:t>
        </w:r>
      </w:ins>
      <w:moveFromRangeStart w:id="26" w:author="charles harvey" w:date="2018-11-26T12:35:00Z" w:name="move404855038"/>
      <w:moveFrom w:id="27" w:author="charles harvey" w:date="2018-11-26T12:35:00Z">
        <w:r w:rsidDel="007D1ADF">
          <w:rPr>
            <w:w w:val="105"/>
          </w:rPr>
          <w:t xml:space="preserve">so </w:t>
        </w:r>
        <w:r w:rsidDel="00BE38C4">
          <w:rPr>
            <w:w w:val="105"/>
          </w:rPr>
          <w:t xml:space="preserve"> </w:t>
        </w:r>
        <w:r w:rsidDel="007D1ADF">
          <w:rPr>
            <w:w w:val="105"/>
          </w:rPr>
          <w:t xml:space="preserve"> that the nested monte carlo simulation enters the outside uncertainty loop 1     time and simulates all parameters as ”variable” parameters on the inside loop.     In</w:t>
        </w:r>
        <w:r w:rsidDel="007D1ADF">
          <w:rPr>
            <w:spacing w:val="30"/>
            <w:w w:val="105"/>
          </w:rPr>
          <w:t xml:space="preserve"> </w:t>
        </w:r>
        <w:r w:rsidDel="007D1ADF">
          <w:rPr>
            <w:w w:val="105"/>
          </w:rPr>
          <w:t>this</w:t>
        </w:r>
        <w:r w:rsidDel="007D1ADF">
          <w:rPr>
            <w:spacing w:val="30"/>
            <w:w w:val="105"/>
          </w:rPr>
          <w:t xml:space="preserve"> </w:t>
        </w:r>
        <w:r w:rsidDel="007D1ADF">
          <w:rPr>
            <w:w w:val="105"/>
          </w:rPr>
          <w:t>mode,</w:t>
        </w:r>
        <w:r w:rsidDel="007D1ADF">
          <w:rPr>
            <w:spacing w:val="30"/>
            <w:w w:val="105"/>
          </w:rPr>
          <w:t xml:space="preserve"> </w:t>
        </w:r>
        <w:r w:rsidDel="007D1ADF">
          <w:rPr>
            <w:w w:val="105"/>
          </w:rPr>
          <w:t>all</w:t>
        </w:r>
        <w:r w:rsidDel="007D1ADF">
          <w:rPr>
            <w:spacing w:val="30"/>
            <w:w w:val="105"/>
          </w:rPr>
          <w:t xml:space="preserve"> </w:t>
        </w:r>
        <w:r w:rsidDel="007D1ADF">
          <w:rPr>
            <w:w w:val="105"/>
          </w:rPr>
          <w:t>statistical</w:t>
        </w:r>
        <w:r w:rsidDel="007D1ADF">
          <w:rPr>
            <w:spacing w:val="30"/>
            <w:w w:val="105"/>
          </w:rPr>
          <w:t xml:space="preserve"> </w:t>
        </w:r>
        <w:r w:rsidDel="007D1ADF">
          <w:rPr>
            <w:w w:val="105"/>
          </w:rPr>
          <w:t>parameters</w:t>
        </w:r>
        <w:r w:rsidDel="007D1ADF">
          <w:rPr>
            <w:spacing w:val="30"/>
            <w:w w:val="105"/>
          </w:rPr>
          <w:t xml:space="preserve"> </w:t>
        </w:r>
        <w:r w:rsidDel="007D1ADF">
          <w:rPr>
            <w:w w:val="105"/>
          </w:rPr>
          <w:t>are</w:t>
        </w:r>
        <w:r w:rsidDel="007D1ADF">
          <w:rPr>
            <w:spacing w:val="30"/>
            <w:w w:val="105"/>
          </w:rPr>
          <w:t xml:space="preserve"> </w:t>
        </w:r>
        <w:r w:rsidDel="007D1ADF">
          <w:rPr>
            <w:w w:val="105"/>
          </w:rPr>
          <w:t>labeled</w:t>
        </w:r>
        <w:r w:rsidDel="007D1ADF">
          <w:rPr>
            <w:spacing w:val="30"/>
            <w:w w:val="105"/>
          </w:rPr>
          <w:t xml:space="preserve"> </w:t>
        </w:r>
        <w:r w:rsidDel="007D1ADF">
          <w:rPr>
            <w:w w:val="105"/>
          </w:rPr>
          <w:t>as</w:t>
        </w:r>
        <w:r w:rsidDel="007D1ADF">
          <w:rPr>
            <w:spacing w:val="30"/>
            <w:w w:val="105"/>
          </w:rPr>
          <w:t xml:space="preserve"> </w:t>
        </w:r>
        <w:r w:rsidDel="007D1ADF">
          <w:rPr>
            <w:w w:val="105"/>
          </w:rPr>
          <w:t>variable.</w:t>
        </w:r>
      </w:moveFrom>
      <w:moveFromRangeEnd w:id="26"/>
    </w:p>
    <w:p w:rsidR="00133F10" w:rsidRDefault="00133F10">
      <w:pPr>
        <w:pStyle w:val="BodyText"/>
        <w:spacing w:before="2"/>
        <w:rPr>
          <w:sz w:val="24"/>
        </w:rPr>
      </w:pPr>
    </w:p>
    <w:p w:rsidR="00133F10" w:rsidRDefault="00BE38C4">
      <w:pPr>
        <w:pStyle w:val="Heading3"/>
        <w:numPr>
          <w:ilvl w:val="2"/>
          <w:numId w:val="6"/>
        </w:numPr>
        <w:tabs>
          <w:tab w:val="left" w:pos="1655"/>
          <w:tab w:val="left" w:pos="1656"/>
        </w:tabs>
        <w:spacing w:before="1" w:line="249" w:lineRule="auto"/>
        <w:ind w:right="968" w:hanging="700"/>
      </w:pPr>
      <w:bookmarkStart w:id="28" w:name="_TOC_250015"/>
      <w:r>
        <w:rPr>
          <w:w w:val="115"/>
        </w:rPr>
        <w:t xml:space="preserve">Monte-Carlo Mode with </w:t>
      </w:r>
      <w:r>
        <w:rPr>
          <w:spacing w:val="-3"/>
          <w:w w:val="115"/>
        </w:rPr>
        <w:t xml:space="preserve">Variable </w:t>
      </w:r>
      <w:bookmarkEnd w:id="28"/>
      <w:r>
        <w:rPr>
          <w:w w:val="115"/>
        </w:rPr>
        <w:t>and uncertain statistical in- put.</w:t>
      </w:r>
    </w:p>
    <w:p w:rsidR="007D1ADF" w:rsidDel="00F14D05" w:rsidRDefault="007D1ADF" w:rsidP="00F14D05">
      <w:pPr>
        <w:pStyle w:val="BodyText"/>
        <w:spacing w:before="128" w:line="249" w:lineRule="auto"/>
        <w:ind w:left="955" w:right="968"/>
        <w:jc w:val="both"/>
        <w:rPr>
          <w:del w:id="29" w:author="charles harvey" w:date="2018-11-26T12:41:00Z"/>
        </w:rPr>
        <w:pPrChange w:id="30" w:author="charles harvey" w:date="2018-11-26T12:41:00Z">
          <w:pPr>
            <w:pStyle w:val="BodyText"/>
            <w:spacing w:before="128" w:line="249" w:lineRule="auto"/>
            <w:ind w:left="955" w:right="968"/>
            <w:jc w:val="both"/>
          </w:pPr>
        </w:pPrChange>
      </w:pPr>
      <w:ins w:id="31" w:author="charles harvey" w:date="2018-11-26T12:35:00Z">
        <w:r>
          <w:rPr>
            <w:w w:val="105"/>
          </w:rPr>
          <w:t xml:space="preserve">The Monte Carlo Simulation has two loops: an outer loop for generating samples of uncertain </w:t>
        </w:r>
      </w:ins>
      <w:ins w:id="32" w:author="charles harvey" w:date="2018-11-26T12:36:00Z">
        <w:r>
          <w:rPr>
            <w:w w:val="105"/>
          </w:rPr>
          <w:t>parameters</w:t>
        </w:r>
      </w:ins>
      <w:ins w:id="33" w:author="charles harvey" w:date="2018-11-26T12:35:00Z">
        <w:r>
          <w:rPr>
            <w:w w:val="105"/>
          </w:rPr>
          <w:t xml:space="preserve"> and inner loop</w:t>
        </w:r>
      </w:ins>
      <w:ins w:id="34" w:author="charles harvey" w:date="2018-11-26T12:36:00Z">
        <w:r>
          <w:rPr>
            <w:w w:val="105"/>
          </w:rPr>
          <w:t xml:space="preserve"> for generating samples of variable parameters. </w:t>
        </w:r>
      </w:ins>
      <w:ins w:id="35" w:author="charles harvey" w:date="2018-11-26T12:35:00Z">
        <w:r>
          <w:rPr>
            <w:w w:val="105"/>
          </w:rPr>
          <w:t xml:space="preserve"> </w:t>
        </w:r>
      </w:ins>
      <w:ins w:id="36" w:author="charles harvey" w:date="2018-11-26T12:42:00Z">
        <w:r w:rsidR="00F14D05">
          <w:rPr>
            <w:w w:val="105"/>
          </w:rPr>
          <w:t xml:space="preserve">Consequentially, </w:t>
        </w:r>
      </w:ins>
      <w:ins w:id="37" w:author="charles harvey" w:date="2018-11-26T12:37:00Z">
        <w:r w:rsidR="00F14D05">
          <w:rPr>
            <w:w w:val="105"/>
          </w:rPr>
          <w:t>t</w:t>
        </w:r>
        <w:r>
          <w:rPr>
            <w:w w:val="105"/>
          </w:rPr>
          <w:t xml:space="preserve">he number of samples </w:t>
        </w:r>
      </w:ins>
      <w:ins w:id="38" w:author="charles harvey" w:date="2018-11-26T12:38:00Z">
        <w:r>
          <w:rPr>
            <w:w w:val="105"/>
          </w:rPr>
          <w:t>drawn for “</w:t>
        </w:r>
      </w:ins>
      <w:ins w:id="39" w:author="charles harvey" w:date="2018-11-26T12:37:00Z">
        <w:r w:rsidR="00F14D05">
          <w:rPr>
            <w:w w:val="105"/>
          </w:rPr>
          <w:t>U</w:t>
        </w:r>
        <w:r>
          <w:rPr>
            <w:w w:val="105"/>
          </w:rPr>
          <w:t>ncertain parameters</w:t>
        </w:r>
      </w:ins>
      <w:ins w:id="40" w:author="charles harvey" w:date="2018-11-26T12:38:00Z">
        <w:r>
          <w:rPr>
            <w:w w:val="105"/>
          </w:rPr>
          <w:t xml:space="preserve">” is equal to the number of </w:t>
        </w:r>
      </w:ins>
      <w:ins w:id="41" w:author="charles harvey" w:date="2018-11-26T12:39:00Z">
        <w:r>
          <w:rPr>
            <w:w w:val="105"/>
          </w:rPr>
          <w:t>iterations</w:t>
        </w:r>
      </w:ins>
      <w:ins w:id="42" w:author="charles harvey" w:date="2018-11-26T12:38:00Z">
        <w:r w:rsidR="00F14D05">
          <w:rPr>
            <w:w w:val="105"/>
          </w:rPr>
          <w:t xml:space="preserve"> of the outer loop</w:t>
        </w:r>
      </w:ins>
      <w:ins w:id="43" w:author="charles harvey" w:date="2018-11-26T12:47:00Z">
        <w:r w:rsidR="005C29D2">
          <w:rPr>
            <w:w w:val="105"/>
          </w:rPr>
          <w:t>,</w:t>
        </w:r>
      </w:ins>
      <w:ins w:id="44" w:author="charles harvey" w:date="2018-11-26T12:38:00Z">
        <w:r w:rsidR="00F14D05">
          <w:rPr>
            <w:w w:val="105"/>
          </w:rPr>
          <w:t xml:space="preserve"> and t</w:t>
        </w:r>
        <w:r>
          <w:rPr>
            <w:w w:val="105"/>
          </w:rPr>
          <w:t>he number of</w:t>
        </w:r>
      </w:ins>
      <w:ins w:id="45" w:author="charles harvey" w:date="2018-11-26T12:39:00Z">
        <w:r>
          <w:rPr>
            <w:w w:val="105"/>
          </w:rPr>
          <w:t xml:space="preserve"> samples generated for </w:t>
        </w:r>
        <w:r w:rsidR="00F14D05">
          <w:rPr>
            <w:w w:val="105"/>
          </w:rPr>
          <w:t>“V</w:t>
        </w:r>
        <w:r>
          <w:rPr>
            <w:w w:val="105"/>
          </w:rPr>
          <w:t>ariable parameter</w:t>
        </w:r>
      </w:ins>
      <w:ins w:id="46" w:author="charles harvey" w:date="2018-11-26T12:43:00Z">
        <w:r w:rsidR="00F14D05">
          <w:rPr>
            <w:w w:val="105"/>
          </w:rPr>
          <w:t>s</w:t>
        </w:r>
      </w:ins>
      <w:ins w:id="47" w:author="charles harvey" w:date="2018-11-26T12:39:00Z">
        <w:r>
          <w:rPr>
            <w:w w:val="105"/>
          </w:rPr>
          <w:t xml:space="preserve">” is </w:t>
        </w:r>
      </w:ins>
      <w:ins w:id="48" w:author="charles harvey" w:date="2018-11-26T12:47:00Z">
        <w:r w:rsidR="005C29D2">
          <w:rPr>
            <w:w w:val="105"/>
          </w:rPr>
          <w:t xml:space="preserve">larger, </w:t>
        </w:r>
      </w:ins>
      <w:ins w:id="49" w:author="charles harvey" w:date="2018-11-26T12:39:00Z">
        <w:r>
          <w:rPr>
            <w:w w:val="105"/>
          </w:rPr>
          <w:t xml:space="preserve">the product of the number of outer and inner loop iterations. </w:t>
        </w:r>
      </w:ins>
      <w:ins w:id="50" w:author="charles harvey" w:date="2018-11-26T12:41:00Z">
        <w:r w:rsidR="00F14D05">
          <w:rPr>
            <w:w w:val="105"/>
          </w:rPr>
          <w:t xml:space="preserve"> </w:t>
        </w:r>
      </w:ins>
      <w:moveToRangeStart w:id="51" w:author="charles harvey" w:date="2018-11-26T12:35:00Z" w:name="move404855038"/>
      <w:moveTo w:id="52" w:author="charles harvey" w:date="2018-11-26T12:35:00Z">
        <w:del w:id="53" w:author="charles harvey" w:date="2018-11-26T12:37:00Z">
          <w:r w:rsidDel="007D1ADF">
            <w:rPr>
              <w:w w:val="105"/>
            </w:rPr>
            <w:delText>so  that the nested monte carlo simulation enters the outside uncertainty loop 1     time and simulates all parameters as ”variable” parameters on the inside loop.     In</w:delText>
          </w:r>
          <w:r w:rsidDel="007D1ADF">
            <w:rPr>
              <w:spacing w:val="30"/>
              <w:w w:val="105"/>
            </w:rPr>
            <w:delText xml:space="preserve"> </w:delText>
          </w:r>
          <w:r w:rsidDel="007D1ADF">
            <w:rPr>
              <w:w w:val="105"/>
            </w:rPr>
            <w:delText>this</w:delText>
          </w:r>
          <w:r w:rsidDel="007D1ADF">
            <w:rPr>
              <w:spacing w:val="30"/>
              <w:w w:val="105"/>
            </w:rPr>
            <w:delText xml:space="preserve"> </w:delText>
          </w:r>
          <w:r w:rsidDel="007D1ADF">
            <w:rPr>
              <w:w w:val="105"/>
            </w:rPr>
            <w:delText>mode,</w:delText>
          </w:r>
          <w:r w:rsidDel="007D1ADF">
            <w:rPr>
              <w:spacing w:val="30"/>
              <w:w w:val="105"/>
            </w:rPr>
            <w:delText xml:space="preserve"> </w:delText>
          </w:r>
          <w:r w:rsidDel="007D1ADF">
            <w:rPr>
              <w:w w:val="105"/>
            </w:rPr>
            <w:delText>all</w:delText>
          </w:r>
          <w:r w:rsidDel="007D1ADF">
            <w:rPr>
              <w:spacing w:val="30"/>
              <w:w w:val="105"/>
            </w:rPr>
            <w:delText xml:space="preserve"> </w:delText>
          </w:r>
          <w:r w:rsidDel="007D1ADF">
            <w:rPr>
              <w:w w:val="105"/>
            </w:rPr>
            <w:delText>statistical</w:delText>
          </w:r>
          <w:r w:rsidDel="007D1ADF">
            <w:rPr>
              <w:spacing w:val="30"/>
              <w:w w:val="105"/>
            </w:rPr>
            <w:delText xml:space="preserve"> </w:delText>
          </w:r>
          <w:r w:rsidDel="007D1ADF">
            <w:rPr>
              <w:w w:val="105"/>
            </w:rPr>
            <w:delText>parameters</w:delText>
          </w:r>
          <w:r w:rsidDel="007D1ADF">
            <w:rPr>
              <w:spacing w:val="30"/>
              <w:w w:val="105"/>
            </w:rPr>
            <w:delText xml:space="preserve"> </w:delText>
          </w:r>
          <w:r w:rsidDel="007D1ADF">
            <w:rPr>
              <w:w w:val="105"/>
            </w:rPr>
            <w:delText>are</w:delText>
          </w:r>
          <w:r w:rsidDel="007D1ADF">
            <w:rPr>
              <w:spacing w:val="30"/>
              <w:w w:val="105"/>
            </w:rPr>
            <w:delText xml:space="preserve"> </w:delText>
          </w:r>
          <w:r w:rsidDel="007D1ADF">
            <w:rPr>
              <w:w w:val="105"/>
            </w:rPr>
            <w:delText>labeled</w:delText>
          </w:r>
          <w:r w:rsidDel="007D1ADF">
            <w:rPr>
              <w:spacing w:val="30"/>
              <w:w w:val="105"/>
            </w:rPr>
            <w:delText xml:space="preserve"> </w:delText>
          </w:r>
          <w:r w:rsidDel="007D1ADF">
            <w:rPr>
              <w:w w:val="105"/>
            </w:rPr>
            <w:delText>as</w:delText>
          </w:r>
          <w:r w:rsidDel="007D1ADF">
            <w:rPr>
              <w:spacing w:val="30"/>
              <w:w w:val="105"/>
            </w:rPr>
            <w:delText xml:space="preserve"> </w:delText>
          </w:r>
          <w:r w:rsidDel="007D1ADF">
            <w:rPr>
              <w:w w:val="105"/>
            </w:rPr>
            <w:delText>variable.</w:delText>
          </w:r>
        </w:del>
      </w:moveTo>
    </w:p>
    <w:moveToRangeEnd w:id="51"/>
    <w:p w:rsidR="00133F10" w:rsidRDefault="00BE38C4" w:rsidP="00F14D05">
      <w:pPr>
        <w:pStyle w:val="BodyText"/>
        <w:spacing w:before="128" w:line="249" w:lineRule="auto"/>
        <w:ind w:left="955" w:right="968"/>
        <w:jc w:val="both"/>
        <w:pPrChange w:id="54" w:author="charles harvey" w:date="2018-11-26T12:41:00Z">
          <w:pPr>
            <w:pStyle w:val="BodyText"/>
            <w:spacing w:before="129" w:line="249" w:lineRule="auto"/>
            <w:ind w:left="955" w:right="967"/>
            <w:jc w:val="both"/>
          </w:pPr>
        </w:pPrChange>
      </w:pPr>
      <w:del w:id="55" w:author="charles harvey" w:date="2018-11-26T12:41:00Z">
        <w:r w:rsidDel="00F14D05">
          <w:rPr>
            <w:w w:val="105"/>
          </w:rPr>
          <w:delText xml:space="preserve">Both number of samples can </w:delText>
        </w:r>
        <w:r w:rsidDel="00F14D05">
          <w:rPr>
            <w:spacing w:val="-3"/>
            <w:w w:val="105"/>
          </w:rPr>
          <w:delText xml:space="preserve">vary </w:delText>
        </w:r>
        <w:r w:rsidDel="00F14D05">
          <w:rPr>
            <w:w w:val="105"/>
          </w:rPr>
          <w:delText xml:space="preserve">and both types of variables can </w:delText>
        </w:r>
        <w:r w:rsidDel="00F14D05">
          <w:rPr>
            <w:spacing w:val="2"/>
            <w:w w:val="105"/>
          </w:rPr>
          <w:delText xml:space="preserve">be </w:delText>
        </w:r>
        <w:r w:rsidDel="00F14D05">
          <w:rPr>
            <w:w w:val="105"/>
          </w:rPr>
          <w:delText xml:space="preserve">defined (see ”Variable Definition”).  Note that since uncertain parameters are sampled from   in the outer loop, if there is a low number of uncertainty samples, and a high number of variable samples final output distributions will </w:delText>
        </w:r>
        <w:r w:rsidDel="00F14D05">
          <w:rPr>
            <w:spacing w:val="2"/>
            <w:w w:val="105"/>
          </w:rPr>
          <w:delText xml:space="preserve">be </w:delText>
        </w:r>
        <w:r w:rsidDel="00F14D05">
          <w:rPr>
            <w:w w:val="105"/>
          </w:rPr>
          <w:delText xml:space="preserve">quite inaccurate.   </w:delText>
        </w:r>
      </w:del>
      <w:r>
        <w:rPr>
          <w:spacing w:val="-6"/>
          <w:w w:val="105"/>
        </w:rPr>
        <w:t xml:space="preserve">For  </w:t>
      </w:r>
      <w:r>
        <w:rPr>
          <w:spacing w:val="2"/>
          <w:w w:val="105"/>
        </w:rPr>
        <w:t xml:space="preserve">good </w:t>
      </w:r>
      <w:r>
        <w:rPr>
          <w:w w:val="105"/>
        </w:rPr>
        <w:t xml:space="preserve">results make sure that </w:t>
      </w:r>
      <w:r>
        <w:rPr>
          <w:spacing w:val="-4"/>
          <w:w w:val="105"/>
        </w:rPr>
        <w:t xml:space="preserve">Total  </w:t>
      </w:r>
      <w:r>
        <w:rPr>
          <w:w w:val="105"/>
        </w:rPr>
        <w:t xml:space="preserve">number of Uncertainty samples is set to </w:t>
      </w:r>
      <w:del w:id="56" w:author="charles harvey" w:date="2018-11-26T12:41:00Z">
        <w:r w:rsidDel="00F14D05">
          <w:rPr>
            <w:w w:val="105"/>
          </w:rPr>
          <w:delText xml:space="preserve">   </w:delText>
        </w:r>
      </w:del>
      <w:r>
        <w:rPr>
          <w:w w:val="105"/>
        </w:rPr>
        <w:t>at</w:t>
      </w:r>
      <w:r>
        <w:rPr>
          <w:spacing w:val="20"/>
          <w:w w:val="105"/>
        </w:rPr>
        <w:t xml:space="preserve"> </w:t>
      </w:r>
      <w:r>
        <w:rPr>
          <w:w w:val="105"/>
        </w:rPr>
        <w:t>least</w:t>
      </w:r>
      <w:r>
        <w:rPr>
          <w:spacing w:val="20"/>
          <w:w w:val="105"/>
        </w:rPr>
        <w:t xml:space="preserve"> </w:t>
      </w:r>
      <w:r>
        <w:rPr>
          <w:w w:val="105"/>
        </w:rPr>
        <w:t>500</w:t>
      </w:r>
      <w:ins w:id="57" w:author="charles harvey" w:date="2018-11-26T12:41:00Z">
        <w:r w:rsidR="00F14D05">
          <w:rPr>
            <w:w w:val="105"/>
          </w:rPr>
          <w:t xml:space="preserve"> so that Uncertain samples are not un</w:t>
        </w:r>
      </w:ins>
      <w:ins w:id="58" w:author="charles harvey" w:date="2018-11-26T12:42:00Z">
        <w:r w:rsidR="00F14D05">
          <w:rPr>
            <w:w w:val="105"/>
          </w:rPr>
          <w:t>der-sampled</w:t>
        </w:r>
      </w:ins>
      <w:r>
        <w:rPr>
          <w:w w:val="105"/>
        </w:rPr>
        <w:t>.</w:t>
      </w:r>
      <w:r>
        <w:rPr>
          <w:spacing w:val="45"/>
          <w:w w:val="105"/>
        </w:rPr>
        <w:t xml:space="preserve"> </w:t>
      </w:r>
      <w:r>
        <w:rPr>
          <w:spacing w:val="-4"/>
          <w:w w:val="105"/>
        </w:rPr>
        <w:t>Total</w:t>
      </w:r>
      <w:r>
        <w:rPr>
          <w:spacing w:val="20"/>
          <w:w w:val="105"/>
        </w:rPr>
        <w:t xml:space="preserve"> </w:t>
      </w:r>
      <w:r>
        <w:rPr>
          <w:w w:val="105"/>
        </w:rPr>
        <w:t>number</w:t>
      </w:r>
      <w:r>
        <w:rPr>
          <w:spacing w:val="20"/>
          <w:w w:val="105"/>
        </w:rPr>
        <w:t xml:space="preserve"> </w:t>
      </w:r>
      <w:r>
        <w:rPr>
          <w:w w:val="105"/>
        </w:rPr>
        <w:t>of</w:t>
      </w:r>
      <w:r>
        <w:rPr>
          <w:spacing w:val="20"/>
          <w:w w:val="105"/>
        </w:rPr>
        <w:t xml:space="preserve"> </w:t>
      </w:r>
      <w:r>
        <w:rPr>
          <w:w w:val="105"/>
        </w:rPr>
        <w:t>Inner</w:t>
      </w:r>
      <w:r>
        <w:rPr>
          <w:spacing w:val="20"/>
          <w:w w:val="105"/>
        </w:rPr>
        <w:t xml:space="preserve"> </w:t>
      </w:r>
      <w:r>
        <w:rPr>
          <w:w w:val="105"/>
        </w:rPr>
        <w:t>loop</w:t>
      </w:r>
      <w:r>
        <w:rPr>
          <w:spacing w:val="20"/>
          <w:w w:val="105"/>
        </w:rPr>
        <w:t xml:space="preserve"> </w:t>
      </w:r>
      <w:r>
        <w:rPr>
          <w:w w:val="105"/>
        </w:rPr>
        <w:t>samples</w:t>
      </w:r>
      <w:r>
        <w:rPr>
          <w:spacing w:val="20"/>
          <w:w w:val="105"/>
        </w:rPr>
        <w:t xml:space="preserve"> </w:t>
      </w:r>
      <w:r>
        <w:rPr>
          <w:w w:val="105"/>
        </w:rPr>
        <w:t>can</w:t>
      </w:r>
      <w:r>
        <w:rPr>
          <w:spacing w:val="20"/>
          <w:w w:val="105"/>
        </w:rPr>
        <w:t xml:space="preserve"> </w:t>
      </w:r>
      <w:r>
        <w:rPr>
          <w:spacing w:val="2"/>
          <w:w w:val="105"/>
        </w:rPr>
        <w:t>be</w:t>
      </w:r>
      <w:r>
        <w:rPr>
          <w:spacing w:val="20"/>
          <w:w w:val="105"/>
        </w:rPr>
        <w:t xml:space="preserve"> </w:t>
      </w:r>
      <w:r>
        <w:rPr>
          <w:w w:val="105"/>
        </w:rPr>
        <w:t>set</w:t>
      </w:r>
      <w:r>
        <w:rPr>
          <w:spacing w:val="20"/>
          <w:w w:val="105"/>
        </w:rPr>
        <w:t xml:space="preserve"> </w:t>
      </w:r>
      <w:r>
        <w:rPr>
          <w:w w:val="105"/>
        </w:rPr>
        <w:t>to</w:t>
      </w:r>
      <w:r>
        <w:rPr>
          <w:spacing w:val="20"/>
          <w:w w:val="105"/>
        </w:rPr>
        <w:t xml:space="preserve"> </w:t>
      </w:r>
      <w:r>
        <w:rPr>
          <w:w w:val="105"/>
        </w:rPr>
        <w:t>1</w:t>
      </w:r>
      <w:r>
        <w:rPr>
          <w:spacing w:val="20"/>
          <w:w w:val="105"/>
        </w:rPr>
        <w:t xml:space="preserve"> </w:t>
      </w:r>
      <w:r>
        <w:rPr>
          <w:w w:val="105"/>
        </w:rPr>
        <w:t>or</w:t>
      </w:r>
      <w:r>
        <w:rPr>
          <w:spacing w:val="20"/>
          <w:w w:val="105"/>
        </w:rPr>
        <w:t xml:space="preserve"> </w:t>
      </w:r>
      <w:r>
        <w:rPr>
          <w:w w:val="105"/>
        </w:rPr>
        <w:t>more.</w:t>
      </w:r>
    </w:p>
    <w:p w:rsidR="00133F10" w:rsidRDefault="00133F10">
      <w:pPr>
        <w:pStyle w:val="BodyText"/>
        <w:spacing w:before="5"/>
        <w:rPr>
          <w:sz w:val="24"/>
        </w:rPr>
      </w:pPr>
    </w:p>
    <w:p w:rsidR="00133F10" w:rsidRDefault="00BE38C4">
      <w:pPr>
        <w:pStyle w:val="Heading2"/>
        <w:numPr>
          <w:ilvl w:val="1"/>
          <w:numId w:val="5"/>
        </w:numPr>
        <w:tabs>
          <w:tab w:val="left" w:pos="1569"/>
        </w:tabs>
        <w:jc w:val="both"/>
      </w:pPr>
      <w:bookmarkStart w:id="59" w:name="_TOC_250014"/>
      <w:r>
        <w:rPr>
          <w:w w:val="110"/>
        </w:rPr>
        <w:t>Latin  Hypercube</w:t>
      </w:r>
      <w:r>
        <w:rPr>
          <w:spacing w:val="36"/>
          <w:w w:val="110"/>
        </w:rPr>
        <w:t xml:space="preserve"> </w:t>
      </w:r>
      <w:bookmarkEnd w:id="59"/>
      <w:r>
        <w:rPr>
          <w:w w:val="110"/>
        </w:rPr>
        <w:t>bins</w:t>
      </w:r>
    </w:p>
    <w:p w:rsidR="00133F10" w:rsidRDefault="00BE38C4">
      <w:pPr>
        <w:pStyle w:val="BodyText"/>
        <w:spacing w:before="128" w:line="249" w:lineRule="auto"/>
        <w:ind w:left="955" w:right="968"/>
        <w:jc w:val="both"/>
      </w:pPr>
      <w:r>
        <w:rPr>
          <w:w w:val="105"/>
        </w:rPr>
        <w:t xml:space="preserve">The number of Latin hypercube bins can also </w:t>
      </w:r>
      <w:r>
        <w:rPr>
          <w:spacing w:val="2"/>
          <w:w w:val="105"/>
        </w:rPr>
        <w:t xml:space="preserve">be </w:t>
      </w:r>
      <w:r>
        <w:rPr>
          <w:w w:val="105"/>
        </w:rPr>
        <w:t>set.  The default is 10.  With      a</w:t>
      </w:r>
      <w:r>
        <w:rPr>
          <w:spacing w:val="21"/>
          <w:w w:val="105"/>
        </w:rPr>
        <w:t xml:space="preserve"> </w:t>
      </w:r>
      <w:r>
        <w:rPr>
          <w:w w:val="105"/>
        </w:rPr>
        <w:t>larger</w:t>
      </w:r>
      <w:r>
        <w:rPr>
          <w:spacing w:val="21"/>
          <w:w w:val="105"/>
        </w:rPr>
        <w:t xml:space="preserve"> </w:t>
      </w:r>
      <w:r>
        <w:rPr>
          <w:w w:val="105"/>
        </w:rPr>
        <w:t>number</w:t>
      </w:r>
      <w:r>
        <w:rPr>
          <w:spacing w:val="21"/>
          <w:w w:val="105"/>
        </w:rPr>
        <w:t xml:space="preserve"> </w:t>
      </w:r>
      <w:r>
        <w:rPr>
          <w:w w:val="105"/>
        </w:rPr>
        <w:t>of</w:t>
      </w:r>
      <w:r>
        <w:rPr>
          <w:spacing w:val="21"/>
          <w:w w:val="105"/>
        </w:rPr>
        <w:t xml:space="preserve"> </w:t>
      </w:r>
      <w:r>
        <w:rPr>
          <w:w w:val="105"/>
        </w:rPr>
        <w:t>samples</w:t>
      </w:r>
      <w:r>
        <w:rPr>
          <w:spacing w:val="21"/>
          <w:w w:val="105"/>
        </w:rPr>
        <w:t xml:space="preserve"> </w:t>
      </w:r>
      <w:r>
        <w:rPr>
          <w:w w:val="105"/>
        </w:rPr>
        <w:t>fewer</w:t>
      </w:r>
      <w:r>
        <w:rPr>
          <w:spacing w:val="21"/>
          <w:w w:val="105"/>
        </w:rPr>
        <w:t xml:space="preserve"> </w:t>
      </w:r>
      <w:r>
        <w:rPr>
          <w:w w:val="105"/>
        </w:rPr>
        <w:t>bins</w:t>
      </w:r>
      <w:r>
        <w:rPr>
          <w:spacing w:val="21"/>
          <w:w w:val="105"/>
        </w:rPr>
        <w:t xml:space="preserve"> </w:t>
      </w:r>
      <w:r>
        <w:rPr>
          <w:w w:val="105"/>
        </w:rPr>
        <w:t>are</w:t>
      </w:r>
      <w:r>
        <w:rPr>
          <w:spacing w:val="21"/>
          <w:w w:val="105"/>
        </w:rPr>
        <w:t xml:space="preserve"> </w:t>
      </w:r>
      <w:r>
        <w:rPr>
          <w:w w:val="105"/>
        </w:rPr>
        <w:t>required</w:t>
      </w:r>
      <w:r>
        <w:rPr>
          <w:spacing w:val="21"/>
          <w:w w:val="105"/>
        </w:rPr>
        <w:t xml:space="preserve"> </w:t>
      </w:r>
      <w:r>
        <w:rPr>
          <w:w w:val="105"/>
        </w:rPr>
        <w:t>to</w:t>
      </w:r>
      <w:r>
        <w:rPr>
          <w:spacing w:val="21"/>
          <w:w w:val="105"/>
        </w:rPr>
        <w:t xml:space="preserve"> </w:t>
      </w:r>
      <w:r>
        <w:rPr>
          <w:w w:val="105"/>
        </w:rPr>
        <w:t>give</w:t>
      </w:r>
      <w:r>
        <w:rPr>
          <w:spacing w:val="21"/>
          <w:w w:val="105"/>
        </w:rPr>
        <w:t xml:space="preserve"> </w:t>
      </w:r>
      <w:r>
        <w:rPr>
          <w:w w:val="105"/>
        </w:rPr>
        <w:t>accurate</w:t>
      </w:r>
      <w:r>
        <w:rPr>
          <w:spacing w:val="22"/>
          <w:w w:val="105"/>
        </w:rPr>
        <w:t xml:space="preserve"> </w:t>
      </w:r>
      <w:r>
        <w:rPr>
          <w:w w:val="105"/>
        </w:rPr>
        <w:t>output.</w:t>
      </w:r>
      <w:ins w:id="60" w:author="charles harvey" w:date="2018-11-26T12:47:00Z">
        <w:r w:rsidR="005C29D2">
          <w:rPr>
            <w:w w:val="105"/>
          </w:rPr>
          <w:t xml:space="preserve"> See section 4.2.1 for a description of Latin Hypercube sampling.</w:t>
        </w:r>
      </w:ins>
    </w:p>
    <w:p w:rsidR="00133F10" w:rsidRDefault="00133F10">
      <w:pPr>
        <w:pStyle w:val="BodyText"/>
        <w:spacing w:before="4"/>
        <w:rPr>
          <w:sz w:val="24"/>
        </w:rPr>
      </w:pPr>
    </w:p>
    <w:p w:rsidR="00133F10" w:rsidRDefault="00BE38C4">
      <w:pPr>
        <w:pStyle w:val="Heading2"/>
        <w:numPr>
          <w:ilvl w:val="1"/>
          <w:numId w:val="5"/>
        </w:numPr>
        <w:tabs>
          <w:tab w:val="left" w:pos="1569"/>
        </w:tabs>
        <w:spacing w:before="1"/>
        <w:jc w:val="both"/>
      </w:pPr>
      <w:bookmarkStart w:id="61" w:name="_TOC_250013"/>
      <w:r>
        <w:rPr>
          <w:w w:val="115"/>
        </w:rPr>
        <w:t>Time</w:t>
      </w:r>
      <w:r>
        <w:rPr>
          <w:spacing w:val="8"/>
          <w:w w:val="115"/>
        </w:rPr>
        <w:t xml:space="preserve"> </w:t>
      </w:r>
      <w:bookmarkEnd w:id="61"/>
      <w:r>
        <w:rPr>
          <w:w w:val="115"/>
        </w:rPr>
        <w:t>Input</w:t>
      </w:r>
    </w:p>
    <w:p w:rsidR="00133F10" w:rsidRDefault="00BE38C4">
      <w:pPr>
        <w:pStyle w:val="BodyText"/>
        <w:spacing w:before="129" w:line="249" w:lineRule="auto"/>
        <w:ind w:left="955" w:right="968"/>
        <w:jc w:val="both"/>
      </w:pPr>
      <w:r>
        <w:rPr>
          <w:w w:val="105"/>
        </w:rPr>
        <w:t>The beginning, and end times for the simulation are entered under the sampling inputs. Beginning and end times should be entered as ”MM,DD,YYYY”. The time step are defined in either ”Week”,    ”Month”,</w:t>
      </w:r>
    </w:p>
    <w:p w:rsidR="00133F10" w:rsidRDefault="00133F10">
      <w:pPr>
        <w:pStyle w:val="BodyText"/>
        <w:spacing w:before="5"/>
        <w:rPr>
          <w:sz w:val="24"/>
        </w:rPr>
      </w:pPr>
    </w:p>
    <w:p w:rsidR="00133F10" w:rsidRDefault="00BE38C4">
      <w:pPr>
        <w:pStyle w:val="Heading2"/>
        <w:numPr>
          <w:ilvl w:val="1"/>
          <w:numId w:val="5"/>
        </w:numPr>
        <w:tabs>
          <w:tab w:val="left" w:pos="1569"/>
        </w:tabs>
        <w:jc w:val="both"/>
      </w:pPr>
      <w:bookmarkStart w:id="62" w:name="_TOC_250012"/>
      <w:r>
        <w:rPr>
          <w:w w:val="115"/>
        </w:rPr>
        <w:t>Steady</w:t>
      </w:r>
      <w:r>
        <w:rPr>
          <w:spacing w:val="35"/>
          <w:w w:val="115"/>
        </w:rPr>
        <w:t xml:space="preserve"> </w:t>
      </w:r>
      <w:bookmarkEnd w:id="62"/>
      <w:r>
        <w:rPr>
          <w:w w:val="115"/>
        </w:rPr>
        <w:t>State</w:t>
      </w:r>
    </w:p>
    <w:p w:rsidR="00133F10" w:rsidRDefault="00BE38C4">
      <w:pPr>
        <w:pStyle w:val="BodyText"/>
        <w:spacing w:before="128" w:line="249" w:lineRule="auto"/>
        <w:ind w:left="955" w:right="968"/>
        <w:jc w:val="both"/>
      </w:pPr>
      <w:del w:id="63" w:author="charles harvey" w:date="2018-11-26T12:49:00Z">
        <w:r w:rsidDel="005C29D2">
          <w:rPr>
            <w:w w:val="105"/>
          </w:rPr>
          <w:delText xml:space="preserve">Lastly if the beginning and the ending times are the same, and only a single sample site is defined (if more than one is defined it will only take the first one), one can set the </w:delText>
        </w:r>
      </w:del>
      <w:ins w:id="64" w:author="charles harvey" w:date="2018-11-26T12:48:00Z">
        <w:r w:rsidR="005C29D2">
          <w:rPr>
            <w:w w:val="105"/>
          </w:rPr>
          <w:t xml:space="preserve">Set the </w:t>
        </w:r>
      </w:ins>
      <w:r>
        <w:rPr>
          <w:w w:val="105"/>
        </w:rPr>
        <w:t xml:space="preserve">Steady State option to ”YES” </w:t>
      </w:r>
      <w:del w:id="65" w:author="charles harvey" w:date="2018-11-26T12:49:00Z">
        <w:r w:rsidDel="005C29D2">
          <w:rPr>
            <w:w w:val="105"/>
          </w:rPr>
          <w:delText>which will give</w:delText>
        </w:r>
      </w:del>
      <w:ins w:id="66" w:author="charles harvey" w:date="2018-11-26T12:49:00Z">
        <w:r w:rsidR="005C29D2">
          <w:rPr>
            <w:w w:val="105"/>
          </w:rPr>
          <w:t>for</w:t>
        </w:r>
      </w:ins>
      <w:r>
        <w:rPr>
          <w:w w:val="105"/>
        </w:rPr>
        <w:t xml:space="preserve"> a steady state solution </w:t>
      </w:r>
      <w:del w:id="67" w:author="charles harvey" w:date="2018-11-26T12:49:00Z">
        <w:r w:rsidDel="005C29D2">
          <w:rPr>
            <w:w w:val="105"/>
          </w:rPr>
          <w:delText xml:space="preserve">for </w:delText>
        </w:r>
      </w:del>
      <w:ins w:id="68" w:author="charles harvey" w:date="2018-11-26T12:49:00Z">
        <w:r w:rsidR="005C29D2">
          <w:rPr>
            <w:w w:val="105"/>
          </w:rPr>
          <w:t xml:space="preserve">of </w:t>
        </w:r>
      </w:ins>
      <w:r>
        <w:rPr>
          <w:w w:val="105"/>
        </w:rPr>
        <w:t>the model.  Otherwise</w:t>
      </w:r>
      <w:ins w:id="69" w:author="charles harvey" w:date="2018-11-26T12:49:00Z">
        <w:r w:rsidR="005C29D2">
          <w:rPr>
            <w:w w:val="105"/>
          </w:rPr>
          <w:t>, for a transient model run,</w:t>
        </w:r>
      </w:ins>
      <w:r>
        <w:rPr>
          <w:w w:val="105"/>
        </w:rPr>
        <w:t xml:space="preserve"> set Steady State to ”NO”.  </w:t>
      </w:r>
      <w:del w:id="70" w:author="charles harvey" w:date="2018-11-26T12:49:00Z">
        <w:r w:rsidDel="005C29D2">
          <w:rPr>
            <w:w w:val="105"/>
          </w:rPr>
          <w:delText xml:space="preserve">If </w:delText>
        </w:r>
      </w:del>
      <w:ins w:id="71" w:author="charles harvey" w:date="2018-11-26T12:49:00Z">
        <w:r w:rsidR="005C29D2">
          <w:rPr>
            <w:w w:val="105"/>
          </w:rPr>
          <w:t>Of course</w:t>
        </w:r>
      </w:ins>
      <w:ins w:id="72" w:author="charles harvey" w:date="2018-11-26T12:50:00Z">
        <w:r w:rsidR="007444F7">
          <w:rPr>
            <w:w w:val="105"/>
          </w:rPr>
          <w:t>,</w:t>
        </w:r>
      </w:ins>
      <w:ins w:id="73" w:author="charles harvey" w:date="2018-11-26T12:49:00Z">
        <w:r w:rsidR="005C29D2">
          <w:rPr>
            <w:w w:val="105"/>
          </w:rPr>
          <w:t xml:space="preserve"> </w:t>
        </w:r>
      </w:ins>
      <w:r>
        <w:rPr>
          <w:w w:val="105"/>
        </w:rPr>
        <w:t xml:space="preserve">you </w:t>
      </w:r>
      <w:ins w:id="74" w:author="charles harvey" w:date="2018-11-26T12:50:00Z">
        <w:r w:rsidR="007444F7">
          <w:rPr>
            <w:w w:val="105"/>
          </w:rPr>
          <w:t xml:space="preserve">an also run the model </w:t>
        </w:r>
      </w:ins>
      <w:del w:id="75" w:author="charles harvey" w:date="2018-11-26T12:50:00Z">
        <w:r w:rsidDel="007444F7">
          <w:rPr>
            <w:w w:val="105"/>
          </w:rPr>
          <w:delText xml:space="preserve">would like   to solve for steady state with more sample sites, you can always run the number  of time steps </w:delText>
        </w:r>
      </w:del>
      <w:r>
        <w:rPr>
          <w:w w:val="105"/>
        </w:rPr>
        <w:t xml:space="preserve">out </w:t>
      </w:r>
      <w:ins w:id="76" w:author="charles harvey" w:date="2018-11-26T12:50:00Z">
        <w:r w:rsidR="007444F7">
          <w:rPr>
            <w:w w:val="105"/>
          </w:rPr>
          <w:t xml:space="preserve"> to approach steady state with </w:t>
        </w:r>
      </w:ins>
      <w:del w:id="77" w:author="charles harvey" w:date="2018-11-26T12:50:00Z">
        <w:r w:rsidDel="007444F7">
          <w:rPr>
            <w:w w:val="105"/>
          </w:rPr>
          <w:delText xml:space="preserve">long </w:delText>
        </w:r>
      </w:del>
      <w:r>
        <w:rPr>
          <w:w w:val="105"/>
        </w:rPr>
        <w:t xml:space="preserve">enough </w:t>
      </w:r>
      <w:del w:id="78" w:author="charles harvey" w:date="2018-11-26T12:51:00Z">
        <w:r w:rsidDel="007444F7">
          <w:rPr>
            <w:w w:val="105"/>
          </w:rPr>
          <w:delText xml:space="preserve">with multiple   </w:delText>
        </w:r>
        <w:r w:rsidDel="007444F7">
          <w:rPr>
            <w:spacing w:val="7"/>
            <w:w w:val="105"/>
          </w:rPr>
          <w:delText xml:space="preserve"> </w:delText>
        </w:r>
        <w:r w:rsidDel="007444F7">
          <w:rPr>
            <w:w w:val="105"/>
          </w:rPr>
          <w:delText>sites</w:delText>
        </w:r>
      </w:del>
      <w:ins w:id="79" w:author="charles harvey" w:date="2018-11-26T12:51:00Z">
        <w:r w:rsidR="007444F7">
          <w:rPr>
            <w:w w:val="105"/>
          </w:rPr>
          <w:t>time steps</w:t>
        </w:r>
      </w:ins>
      <w:r>
        <w:rPr>
          <w:w w:val="105"/>
        </w:rPr>
        <w:t>.</w:t>
      </w:r>
      <w:ins w:id="80" w:author="charles harvey" w:date="2018-11-26T12:51:00Z">
        <w:r w:rsidR="007444F7">
          <w:rPr>
            <w:w w:val="105"/>
          </w:rPr>
          <w:t xml:space="preserve">  If you have multiple zones, then no steady state is possible because ….</w:t>
        </w:r>
        <w:r w:rsidR="007444F7" w:rsidRPr="007444F7">
          <w:rPr>
            <w:w w:val="105"/>
            <w:highlight w:val="green"/>
            <w:rPrChange w:id="81" w:author="charles harvey" w:date="2018-11-26T12:51:00Z">
              <w:rPr>
                <w:w w:val="105"/>
              </w:rPr>
            </w:rPrChange>
          </w:rPr>
          <w:t>{explain}</w:t>
        </w:r>
      </w:ins>
    </w:p>
    <w:p w:rsidR="00133F10" w:rsidRDefault="00133F10">
      <w:pPr>
        <w:pStyle w:val="BodyText"/>
        <w:spacing w:before="4"/>
        <w:rPr>
          <w:sz w:val="24"/>
        </w:rPr>
      </w:pPr>
    </w:p>
    <w:p w:rsidR="00133F10" w:rsidRDefault="00BE38C4">
      <w:pPr>
        <w:pStyle w:val="Heading2"/>
        <w:numPr>
          <w:ilvl w:val="1"/>
          <w:numId w:val="5"/>
        </w:numPr>
        <w:tabs>
          <w:tab w:val="left" w:pos="1569"/>
        </w:tabs>
        <w:spacing w:before="1"/>
        <w:jc w:val="both"/>
      </w:pPr>
      <w:bookmarkStart w:id="82" w:name="_TOC_250011"/>
      <w:r>
        <w:rPr>
          <w:w w:val="115"/>
        </w:rPr>
        <w:t>Parameter input</w:t>
      </w:r>
      <w:r>
        <w:rPr>
          <w:spacing w:val="-13"/>
          <w:w w:val="115"/>
        </w:rPr>
        <w:t xml:space="preserve"> </w:t>
      </w:r>
      <w:bookmarkEnd w:id="82"/>
      <w:r>
        <w:rPr>
          <w:w w:val="115"/>
        </w:rPr>
        <w:t>formatting</w:t>
      </w:r>
    </w:p>
    <w:p w:rsidR="00133F10" w:rsidRDefault="00BE38C4">
      <w:pPr>
        <w:pStyle w:val="BodyText"/>
        <w:spacing w:before="129" w:line="249" w:lineRule="auto"/>
        <w:ind w:left="955" w:right="968"/>
        <w:jc w:val="both"/>
      </w:pPr>
      <w:r>
        <w:rPr>
          <w:w w:val="110"/>
        </w:rPr>
        <w:t>In the next four input tabs, both non-statistical and statistical parameters are accepted.</w:t>
      </w:r>
    </w:p>
    <w:p w:rsidR="00133F10" w:rsidRDefault="00133F10">
      <w:pPr>
        <w:spacing w:line="249" w:lineRule="auto"/>
        <w:jc w:val="both"/>
        <w:sectPr w:rsidR="00133F10">
          <w:pgSz w:w="12240" w:h="15840"/>
          <w:pgMar w:top="1500" w:right="1720" w:bottom="1920" w:left="1720" w:header="0" w:footer="1737" w:gutter="0"/>
          <w:cols w:space="720"/>
        </w:sectPr>
      </w:pPr>
    </w:p>
    <w:p w:rsidR="00133F10" w:rsidRDefault="00133F10">
      <w:pPr>
        <w:pStyle w:val="BodyText"/>
      </w:pPr>
    </w:p>
    <w:p w:rsidR="00133F10" w:rsidRDefault="00133F10">
      <w:pPr>
        <w:pStyle w:val="BodyText"/>
      </w:pPr>
    </w:p>
    <w:p w:rsidR="00133F10" w:rsidRDefault="00133F10">
      <w:pPr>
        <w:pStyle w:val="BodyText"/>
      </w:pPr>
    </w:p>
    <w:p w:rsidR="00133F10" w:rsidRDefault="00133F10">
      <w:pPr>
        <w:pStyle w:val="BodyText"/>
        <w:spacing w:before="3"/>
        <w:rPr>
          <w:sz w:val="26"/>
        </w:rPr>
      </w:pPr>
    </w:p>
    <w:p w:rsidR="00133F10" w:rsidRDefault="00BE38C4">
      <w:pPr>
        <w:pStyle w:val="BodyText"/>
        <w:ind w:left="2592"/>
      </w:pPr>
      <w:r>
        <w:pict w14:anchorId="1D8B5AD6">
          <v:group id="_x0000_s1047" style="width:180.05pt;height:86.5pt;mso-position-horizontal-relative:char;mso-position-vertical-relative:line" coordsize="3601,1730">
            <v:line id="_x0000_s1057" style="position:absolute" from="1281,243" to="1281,4" strokeweight="5054emu"/>
            <v:line id="_x0000_s1056" style="position:absolute" from="4,247" to="3596,247" strokeweight="5054emu"/>
            <v:line id="_x0000_s1055" style="position:absolute" from="4,287" to="3596,287" strokeweight="5054emu"/>
            <v:line id="_x0000_s1054" style="position:absolute" from="1281,530" to="1281,291" strokeweight="5054emu"/>
            <v:line id="_x0000_s1053" style="position:absolute" from="1281,769" to="1281,530" strokeweight="5054emu"/>
            <v:line id="_x0000_s1052" style="position:absolute" from="1281,1008" to="1281,769" strokeweight="5054emu"/>
            <v:line id="_x0000_s1051" style="position:absolute" from="1281,1247" to="1281,1008" strokeweight="5054emu"/>
            <v:line id="_x0000_s1050" style="position:absolute" from="1281,1486" to="1281,1247" strokeweight="5054emu"/>
            <v:line id="_x0000_s1049" style="position:absolute" from="1281,1726" to="1281,1486" strokeweight="5054emu"/>
            <v:shapetype id="_x0000_t202" coordsize="21600,21600" o:spt="202" path="m0,0l0,21600,21600,21600,21600,0xe">
              <v:stroke joinstyle="miter"/>
              <v:path gradientshapeok="t" o:connecttype="rect"/>
            </v:shapetype>
            <v:shape id="_x0000_s1048" type="#_x0000_t202" style="position:absolute;width:3601;height:1730" filled="f" stroked="f">
              <v:textbox inset="0,0,0,0">
                <w:txbxContent>
                  <w:p w:rsidR="00071004" w:rsidRDefault="00071004">
                    <w:pPr>
                      <w:tabs>
                        <w:tab w:val="left" w:pos="1946"/>
                      </w:tabs>
                      <w:spacing w:line="215" w:lineRule="exact"/>
                      <w:ind w:left="390"/>
                      <w:rPr>
                        <w:sz w:val="20"/>
                      </w:rPr>
                    </w:pPr>
                    <w:r>
                      <w:rPr>
                        <w:w w:val="110"/>
                        <w:sz w:val="20"/>
                      </w:rPr>
                      <w:t>Name</w:t>
                    </w:r>
                    <w:r>
                      <w:rPr>
                        <w:w w:val="110"/>
                        <w:sz w:val="20"/>
                      </w:rPr>
                      <w:tab/>
                      <w:t>Parameters</w:t>
                    </w:r>
                  </w:p>
                  <w:p w:rsidR="00071004" w:rsidRDefault="00071004">
                    <w:pPr>
                      <w:tabs>
                        <w:tab w:val="left" w:pos="2273"/>
                      </w:tabs>
                      <w:spacing w:before="57"/>
                      <w:ind w:left="318"/>
                      <w:rPr>
                        <w:i/>
                        <w:sz w:val="20"/>
                      </w:rPr>
                    </w:pPr>
                    <w:r>
                      <w:rPr>
                        <w:w w:val="110"/>
                        <w:sz w:val="20"/>
                      </w:rPr>
                      <w:t>Normal</w:t>
                    </w:r>
                    <w:r>
                      <w:rPr>
                        <w:w w:val="110"/>
                        <w:sz w:val="20"/>
                      </w:rPr>
                      <w:tab/>
                    </w:r>
                    <w:r>
                      <w:rPr>
                        <w:i/>
                        <w:w w:val="110"/>
                        <w:sz w:val="20"/>
                      </w:rPr>
                      <w:t>µ,</w:t>
                    </w:r>
                    <w:r>
                      <w:rPr>
                        <w:i/>
                        <w:spacing w:val="-24"/>
                        <w:w w:val="110"/>
                        <w:sz w:val="20"/>
                      </w:rPr>
                      <w:t xml:space="preserve"> </w:t>
                    </w:r>
                    <w:r>
                      <w:rPr>
                        <w:i/>
                        <w:w w:val="110"/>
                        <w:sz w:val="20"/>
                      </w:rPr>
                      <w:t>σ</w:t>
                    </w:r>
                  </w:p>
                  <w:p w:rsidR="00071004" w:rsidRDefault="00071004">
                    <w:pPr>
                      <w:tabs>
                        <w:tab w:val="left" w:pos="1400"/>
                        <w:tab w:val="left" w:pos="1683"/>
                      </w:tabs>
                      <w:spacing w:before="9" w:line="249" w:lineRule="auto"/>
                      <w:ind w:left="285" w:right="121" w:hanging="3"/>
                      <w:rPr>
                        <w:sz w:val="20"/>
                      </w:rPr>
                    </w:pPr>
                    <w:r>
                      <w:rPr>
                        <w:w w:val="105"/>
                        <w:sz w:val="20"/>
                      </w:rPr>
                      <w:t>Uniform</w:t>
                    </w:r>
                    <w:r>
                      <w:rPr>
                        <w:w w:val="105"/>
                        <w:sz w:val="20"/>
                      </w:rPr>
                      <w:tab/>
                    </w:r>
                    <w:r>
                      <w:rPr>
                        <w:w w:val="105"/>
                        <w:sz w:val="20"/>
                      </w:rPr>
                      <w:tab/>
                      <w:t>beginning,</w:t>
                    </w:r>
                    <w:r>
                      <w:rPr>
                        <w:spacing w:val="38"/>
                        <w:w w:val="105"/>
                        <w:sz w:val="20"/>
                      </w:rPr>
                      <w:t xml:space="preserve"> </w:t>
                    </w:r>
                    <w:r>
                      <w:rPr>
                        <w:w w:val="105"/>
                        <w:sz w:val="20"/>
                      </w:rPr>
                      <w:t>length</w:t>
                    </w:r>
                    <w:r>
                      <w:rPr>
                        <w:w w:val="108"/>
                        <w:sz w:val="20"/>
                      </w:rPr>
                      <w:t xml:space="preserve"> </w:t>
                    </w:r>
                    <w:r>
                      <w:rPr>
                        <w:spacing w:val="-3"/>
                        <w:w w:val="105"/>
                        <w:sz w:val="20"/>
                      </w:rPr>
                      <w:t>Triangle</w:t>
                    </w:r>
                    <w:r>
                      <w:rPr>
                        <w:spacing w:val="-3"/>
                        <w:w w:val="105"/>
                        <w:sz w:val="20"/>
                      </w:rPr>
                      <w:tab/>
                    </w:r>
                    <w:r>
                      <w:rPr>
                        <w:w w:val="105"/>
                        <w:sz w:val="20"/>
                      </w:rPr>
                      <w:t>beginning,  ending,</w:t>
                    </w:r>
                    <w:r>
                      <w:rPr>
                        <w:spacing w:val="1"/>
                        <w:w w:val="105"/>
                        <w:sz w:val="20"/>
                      </w:rPr>
                      <w:t xml:space="preserve"> </w:t>
                    </w:r>
                    <w:r>
                      <w:rPr>
                        <w:w w:val="105"/>
                        <w:sz w:val="20"/>
                      </w:rPr>
                      <w:t>peak</w:t>
                    </w:r>
                  </w:p>
                  <w:p w:rsidR="00071004" w:rsidRDefault="00071004">
                    <w:pPr>
                      <w:tabs>
                        <w:tab w:val="left" w:pos="2105"/>
                      </w:tabs>
                      <w:spacing w:line="228" w:lineRule="exact"/>
                      <w:ind w:right="836"/>
                      <w:jc w:val="center"/>
                      <w:rPr>
                        <w:sz w:val="14"/>
                      </w:rPr>
                    </w:pPr>
                    <w:r>
                      <w:rPr>
                        <w:w w:val="105"/>
                        <w:sz w:val="20"/>
                      </w:rPr>
                      <w:t>Log-Normal</w:t>
                    </w:r>
                    <w:r>
                      <w:rPr>
                        <w:w w:val="105"/>
                        <w:sz w:val="20"/>
                      </w:rPr>
                      <w:tab/>
                    </w:r>
                    <w:r>
                      <w:rPr>
                        <w:i/>
                        <w:w w:val="105"/>
                        <w:sz w:val="20"/>
                      </w:rPr>
                      <w:t>µ,</w:t>
                    </w:r>
                    <w:r>
                      <w:rPr>
                        <w:i/>
                        <w:spacing w:val="-1"/>
                        <w:w w:val="105"/>
                        <w:sz w:val="20"/>
                      </w:rPr>
                      <w:t xml:space="preserve"> </w:t>
                    </w:r>
                    <w:r>
                      <w:rPr>
                        <w:i/>
                        <w:spacing w:val="3"/>
                        <w:w w:val="105"/>
                        <w:sz w:val="20"/>
                      </w:rPr>
                      <w:t>σ</w:t>
                    </w:r>
                    <w:r>
                      <w:rPr>
                        <w:spacing w:val="3"/>
                        <w:w w:val="105"/>
                        <w:position w:val="7"/>
                        <w:sz w:val="14"/>
                      </w:rPr>
                      <w:t>1</w:t>
                    </w:r>
                  </w:p>
                  <w:p w:rsidR="00071004" w:rsidRDefault="00071004">
                    <w:pPr>
                      <w:tabs>
                        <w:tab w:val="left" w:pos="2223"/>
                      </w:tabs>
                      <w:spacing w:line="242" w:lineRule="exact"/>
                      <w:ind w:left="439"/>
                      <w:rPr>
                        <w:sz w:val="14"/>
                      </w:rPr>
                    </w:pPr>
                    <w:r>
                      <w:rPr>
                        <w:w w:val="115"/>
                        <w:sz w:val="20"/>
                      </w:rPr>
                      <w:t>Beta</w:t>
                    </w:r>
                    <w:r>
                      <w:rPr>
                        <w:w w:val="115"/>
                        <w:sz w:val="20"/>
                      </w:rPr>
                      <w:tab/>
                    </w:r>
                    <w:r>
                      <w:rPr>
                        <w:i/>
                        <w:w w:val="115"/>
                        <w:sz w:val="20"/>
                      </w:rPr>
                      <w:t>α,</w:t>
                    </w:r>
                    <w:r>
                      <w:rPr>
                        <w:i/>
                        <w:spacing w:val="-24"/>
                        <w:w w:val="115"/>
                        <w:sz w:val="20"/>
                      </w:rPr>
                      <w:t xml:space="preserve"> </w:t>
                    </w:r>
                    <w:r>
                      <w:rPr>
                        <w:i/>
                        <w:spacing w:val="5"/>
                        <w:w w:val="115"/>
                        <w:sz w:val="20"/>
                      </w:rPr>
                      <w:t>β</w:t>
                    </w:r>
                    <w:r>
                      <w:rPr>
                        <w:spacing w:val="5"/>
                        <w:w w:val="115"/>
                        <w:position w:val="7"/>
                        <w:sz w:val="14"/>
                      </w:rPr>
                      <w:t>2</w:t>
                    </w:r>
                  </w:p>
                  <w:p w:rsidR="00071004" w:rsidRDefault="00071004">
                    <w:pPr>
                      <w:tabs>
                        <w:tab w:val="left" w:pos="2281"/>
                      </w:tabs>
                      <w:spacing w:before="9"/>
                      <w:ind w:left="310"/>
                      <w:rPr>
                        <w:i/>
                        <w:sz w:val="20"/>
                      </w:rPr>
                    </w:pPr>
                    <w:r>
                      <w:rPr>
                        <w:spacing w:val="-3"/>
                        <w:w w:val="115"/>
                        <w:sz w:val="20"/>
                      </w:rPr>
                      <w:t>Weibull</w:t>
                    </w:r>
                    <w:r>
                      <w:rPr>
                        <w:spacing w:val="-3"/>
                        <w:w w:val="115"/>
                        <w:sz w:val="20"/>
                      </w:rPr>
                      <w:tab/>
                    </w:r>
                    <w:r>
                      <w:rPr>
                        <w:i/>
                        <w:w w:val="115"/>
                        <w:sz w:val="20"/>
                      </w:rPr>
                      <w:t>λ,</w:t>
                    </w:r>
                    <w:r>
                      <w:rPr>
                        <w:i/>
                        <w:spacing w:val="-9"/>
                        <w:w w:val="115"/>
                        <w:sz w:val="20"/>
                      </w:rPr>
                      <w:t xml:space="preserve"> </w:t>
                    </w:r>
                    <w:r>
                      <w:rPr>
                        <w:i/>
                        <w:w w:val="115"/>
                        <w:sz w:val="20"/>
                      </w:rPr>
                      <w:t>k</w:t>
                    </w:r>
                  </w:p>
                </w:txbxContent>
              </v:textbox>
            </v:shape>
            <w10:wrap type="none"/>
            <w10:anchorlock/>
          </v:group>
        </w:pict>
      </w:r>
    </w:p>
    <w:p w:rsidR="00133F10" w:rsidRDefault="00BE38C4">
      <w:pPr>
        <w:pStyle w:val="BodyText"/>
        <w:spacing w:before="129"/>
        <w:ind w:left="571" w:right="584"/>
        <w:jc w:val="center"/>
      </w:pPr>
      <w:r>
        <w:rPr>
          <w:w w:val="110"/>
        </w:rPr>
        <w:t>Table 1: Distribution Table</w:t>
      </w:r>
    </w:p>
    <w:p w:rsidR="00133F10" w:rsidRDefault="007444F7">
      <w:pPr>
        <w:pStyle w:val="BodyText"/>
      </w:pPr>
      <w:ins w:id="83" w:author="charles harvey" w:date="2018-11-26T12:52:00Z">
        <w:r w:rsidRPr="007444F7">
          <w:rPr>
            <w:highlight w:val="green"/>
            <w:rPrChange w:id="84" w:author="charles harvey" w:date="2018-11-26T12:52:00Z">
              <w:rPr/>
            </w:rPrChange>
          </w:rPr>
          <w:t>{move tale down to section 2.5.2}</w:t>
        </w:r>
      </w:ins>
    </w:p>
    <w:p w:rsidR="00133F10" w:rsidRDefault="00BE38C4">
      <w:pPr>
        <w:pStyle w:val="Heading3"/>
        <w:numPr>
          <w:ilvl w:val="2"/>
          <w:numId w:val="5"/>
        </w:numPr>
        <w:tabs>
          <w:tab w:val="left" w:pos="1656"/>
        </w:tabs>
        <w:spacing w:before="137"/>
        <w:ind w:hanging="700"/>
        <w:jc w:val="both"/>
      </w:pPr>
      <w:bookmarkStart w:id="85" w:name="_TOC_250010"/>
      <w:r>
        <w:rPr>
          <w:w w:val="115"/>
        </w:rPr>
        <w:t xml:space="preserve">Adding a </w:t>
      </w:r>
      <w:del w:id="86" w:author="charles harvey" w:date="2018-11-26T12:52:00Z">
        <w:r w:rsidDel="007444F7">
          <w:rPr>
            <w:w w:val="115"/>
          </w:rPr>
          <w:delText xml:space="preserve">non-statistical </w:delText>
        </w:r>
        <w:r w:rsidDel="007444F7">
          <w:rPr>
            <w:spacing w:val="17"/>
            <w:w w:val="115"/>
          </w:rPr>
          <w:delText xml:space="preserve"> </w:delText>
        </w:r>
        <w:bookmarkEnd w:id="85"/>
        <w:r w:rsidDel="007444F7">
          <w:rPr>
            <w:w w:val="115"/>
          </w:rPr>
          <w:delText>parameter</w:delText>
        </w:r>
      </w:del>
      <w:ins w:id="87" w:author="charles harvey" w:date="2018-11-26T12:52:00Z">
        <w:r w:rsidR="007444F7">
          <w:rPr>
            <w:w w:val="115"/>
          </w:rPr>
          <w:t xml:space="preserve">deterministic </w:t>
        </w:r>
        <w:r w:rsidR="007444F7">
          <w:rPr>
            <w:spacing w:val="17"/>
            <w:w w:val="115"/>
          </w:rPr>
          <w:t>parameter</w:t>
        </w:r>
      </w:ins>
    </w:p>
    <w:p w:rsidR="00133F10" w:rsidRDefault="00BE38C4">
      <w:pPr>
        <w:pStyle w:val="BodyText"/>
        <w:spacing w:before="137" w:line="249" w:lineRule="auto"/>
        <w:ind w:left="955" w:right="968"/>
        <w:jc w:val="both"/>
      </w:pPr>
      <w:r>
        <w:rPr>
          <w:w w:val="110"/>
        </w:rPr>
        <w:t xml:space="preserve">To define a </w:t>
      </w:r>
      <w:ins w:id="88" w:author="charles harvey" w:date="2018-11-26T12:53:00Z">
        <w:r w:rsidR="007444F7">
          <w:rPr>
            <w:w w:val="115"/>
          </w:rPr>
          <w:t xml:space="preserve">deterministic parameter </w:t>
        </w:r>
      </w:ins>
      <w:del w:id="89" w:author="charles harvey" w:date="2018-11-26T12:53:00Z">
        <w:r w:rsidDel="007444F7">
          <w:rPr>
            <w:w w:val="110"/>
          </w:rPr>
          <w:delText xml:space="preserve">non-statistical </w:delText>
        </w:r>
      </w:del>
      <w:r>
        <w:rPr>
          <w:w w:val="110"/>
        </w:rPr>
        <w:t>locate the ”Entry” column in which you would like to input. In the corresponding cell enter the number you would like for that parameter.</w:t>
      </w:r>
    </w:p>
    <w:p w:rsidR="00133F10" w:rsidRDefault="00133F10">
      <w:pPr>
        <w:pStyle w:val="BodyText"/>
        <w:spacing w:before="2"/>
        <w:rPr>
          <w:sz w:val="24"/>
        </w:rPr>
      </w:pPr>
    </w:p>
    <w:p w:rsidR="00133F10" w:rsidRDefault="00BE38C4">
      <w:pPr>
        <w:pStyle w:val="Heading3"/>
        <w:numPr>
          <w:ilvl w:val="2"/>
          <w:numId w:val="5"/>
        </w:numPr>
        <w:tabs>
          <w:tab w:val="left" w:pos="1656"/>
        </w:tabs>
        <w:ind w:hanging="700"/>
        <w:jc w:val="both"/>
      </w:pPr>
      <w:bookmarkStart w:id="90" w:name="_TOC_250009"/>
      <w:r>
        <w:rPr>
          <w:w w:val="115"/>
        </w:rPr>
        <w:t xml:space="preserve">Adding a statistical </w:t>
      </w:r>
      <w:del w:id="91" w:author="charles harvey" w:date="2018-11-26T12:54:00Z">
        <w:r w:rsidDel="007444F7">
          <w:rPr>
            <w:spacing w:val="20"/>
            <w:w w:val="115"/>
          </w:rPr>
          <w:delText xml:space="preserve"> </w:delText>
        </w:r>
      </w:del>
      <w:bookmarkEnd w:id="90"/>
      <w:r>
        <w:rPr>
          <w:w w:val="115"/>
        </w:rPr>
        <w:t>parameter</w:t>
      </w:r>
    </w:p>
    <w:p w:rsidR="00133F10" w:rsidRDefault="00BE38C4">
      <w:pPr>
        <w:pStyle w:val="BodyText"/>
        <w:spacing w:before="137" w:line="249" w:lineRule="auto"/>
        <w:ind w:left="955" w:right="968"/>
        <w:jc w:val="both"/>
        <w:rPr>
          <w:ins w:id="92" w:author="charles harvey" w:date="2018-11-26T12:55:00Z"/>
          <w:w w:val="110"/>
        </w:rPr>
      </w:pPr>
      <w:r>
        <w:rPr>
          <w:w w:val="110"/>
        </w:rPr>
        <w:t>Locate</w:t>
      </w:r>
      <w:r>
        <w:rPr>
          <w:spacing w:val="-21"/>
          <w:w w:val="110"/>
        </w:rPr>
        <w:t xml:space="preserve"> </w:t>
      </w:r>
      <w:r>
        <w:rPr>
          <w:w w:val="110"/>
        </w:rPr>
        <w:t>the</w:t>
      </w:r>
      <w:r>
        <w:rPr>
          <w:spacing w:val="-21"/>
          <w:w w:val="110"/>
        </w:rPr>
        <w:t xml:space="preserve"> </w:t>
      </w:r>
      <w:r>
        <w:rPr>
          <w:w w:val="110"/>
        </w:rPr>
        <w:t>”Entry”</w:t>
      </w:r>
      <w:r>
        <w:rPr>
          <w:spacing w:val="-21"/>
          <w:w w:val="110"/>
        </w:rPr>
        <w:t xml:space="preserve"> </w:t>
      </w:r>
      <w:r>
        <w:rPr>
          <w:w w:val="110"/>
        </w:rPr>
        <w:t>Column.</w:t>
      </w:r>
      <w:r>
        <w:rPr>
          <w:spacing w:val="7"/>
          <w:w w:val="110"/>
        </w:rPr>
        <w:t xml:space="preserve"> </w:t>
      </w:r>
      <w:r>
        <w:rPr>
          <w:w w:val="110"/>
        </w:rPr>
        <w:t>In</w:t>
      </w:r>
      <w:r>
        <w:rPr>
          <w:spacing w:val="-21"/>
          <w:w w:val="110"/>
        </w:rPr>
        <w:t xml:space="preserve"> </w:t>
      </w:r>
      <w:r>
        <w:rPr>
          <w:w w:val="110"/>
        </w:rPr>
        <w:t>the</w:t>
      </w:r>
      <w:r>
        <w:rPr>
          <w:spacing w:val="-21"/>
          <w:w w:val="110"/>
        </w:rPr>
        <w:t xml:space="preserve"> </w:t>
      </w:r>
      <w:r>
        <w:rPr>
          <w:w w:val="110"/>
        </w:rPr>
        <w:t>corresponding</w:t>
      </w:r>
      <w:r>
        <w:rPr>
          <w:spacing w:val="-21"/>
          <w:w w:val="110"/>
        </w:rPr>
        <w:t xml:space="preserve"> </w:t>
      </w:r>
      <w:r>
        <w:rPr>
          <w:w w:val="110"/>
        </w:rPr>
        <w:t>cell,</w:t>
      </w:r>
      <w:r>
        <w:rPr>
          <w:spacing w:val="-17"/>
          <w:w w:val="110"/>
        </w:rPr>
        <w:t xml:space="preserve"> </w:t>
      </w:r>
      <w:r>
        <w:rPr>
          <w:w w:val="110"/>
        </w:rPr>
        <w:t>first</w:t>
      </w:r>
      <w:r>
        <w:rPr>
          <w:spacing w:val="-21"/>
          <w:w w:val="110"/>
        </w:rPr>
        <w:t xml:space="preserve"> </w:t>
      </w:r>
      <w:r>
        <w:rPr>
          <w:w w:val="110"/>
        </w:rPr>
        <w:t>define</w:t>
      </w:r>
      <w:r>
        <w:rPr>
          <w:spacing w:val="-21"/>
          <w:w w:val="110"/>
        </w:rPr>
        <w:t xml:space="preserve"> </w:t>
      </w:r>
      <w:r>
        <w:rPr>
          <w:w w:val="110"/>
        </w:rPr>
        <w:t>the</w:t>
      </w:r>
      <w:r>
        <w:rPr>
          <w:spacing w:val="-21"/>
          <w:w w:val="110"/>
        </w:rPr>
        <w:t xml:space="preserve"> </w:t>
      </w:r>
      <w:r>
        <w:rPr>
          <w:w w:val="110"/>
        </w:rPr>
        <w:t>parameter as</w:t>
      </w:r>
      <w:r>
        <w:rPr>
          <w:spacing w:val="-15"/>
          <w:w w:val="110"/>
        </w:rPr>
        <w:t xml:space="preserve"> </w:t>
      </w:r>
      <w:r>
        <w:rPr>
          <w:w w:val="110"/>
        </w:rPr>
        <w:t>either</w:t>
      </w:r>
      <w:r>
        <w:rPr>
          <w:spacing w:val="-14"/>
          <w:w w:val="110"/>
        </w:rPr>
        <w:t xml:space="preserve"> </w:t>
      </w:r>
      <w:r>
        <w:rPr>
          <w:w w:val="110"/>
        </w:rPr>
        <w:t>variable</w:t>
      </w:r>
      <w:r>
        <w:rPr>
          <w:spacing w:val="-14"/>
          <w:w w:val="110"/>
        </w:rPr>
        <w:t xml:space="preserve"> </w:t>
      </w:r>
      <w:r>
        <w:rPr>
          <w:w w:val="110"/>
        </w:rPr>
        <w:t>or</w:t>
      </w:r>
      <w:r>
        <w:rPr>
          <w:spacing w:val="-15"/>
          <w:w w:val="110"/>
        </w:rPr>
        <w:t xml:space="preserve"> </w:t>
      </w:r>
      <w:r>
        <w:rPr>
          <w:w w:val="110"/>
        </w:rPr>
        <w:t>uncertain</w:t>
      </w:r>
      <w:r>
        <w:rPr>
          <w:spacing w:val="-15"/>
          <w:w w:val="110"/>
        </w:rPr>
        <w:t xml:space="preserve"> </w:t>
      </w:r>
      <w:r>
        <w:rPr>
          <w:spacing w:val="-3"/>
          <w:w w:val="110"/>
        </w:rPr>
        <w:t>by</w:t>
      </w:r>
      <w:r>
        <w:rPr>
          <w:spacing w:val="-15"/>
          <w:w w:val="110"/>
        </w:rPr>
        <w:t xml:space="preserve"> </w:t>
      </w:r>
      <w:r>
        <w:rPr>
          <w:w w:val="110"/>
        </w:rPr>
        <w:t>adding</w:t>
      </w:r>
      <w:r>
        <w:rPr>
          <w:spacing w:val="-14"/>
          <w:w w:val="110"/>
        </w:rPr>
        <w:t xml:space="preserve"> </w:t>
      </w:r>
      <w:r>
        <w:rPr>
          <w:w w:val="110"/>
        </w:rPr>
        <w:t>a</w:t>
      </w:r>
      <w:r>
        <w:rPr>
          <w:spacing w:val="-15"/>
          <w:w w:val="110"/>
        </w:rPr>
        <w:t xml:space="preserve"> </w:t>
      </w:r>
      <w:r>
        <w:rPr>
          <w:w w:val="110"/>
        </w:rPr>
        <w:t>”V”</w:t>
      </w:r>
      <w:r>
        <w:rPr>
          <w:spacing w:val="-15"/>
          <w:w w:val="110"/>
        </w:rPr>
        <w:t xml:space="preserve"> </w:t>
      </w:r>
      <w:r>
        <w:rPr>
          <w:w w:val="110"/>
        </w:rPr>
        <w:t>or</w:t>
      </w:r>
      <w:r>
        <w:rPr>
          <w:spacing w:val="-15"/>
          <w:w w:val="110"/>
        </w:rPr>
        <w:t xml:space="preserve"> </w:t>
      </w:r>
      <w:r>
        <w:rPr>
          <w:w w:val="110"/>
        </w:rPr>
        <w:t>a</w:t>
      </w:r>
      <w:r>
        <w:rPr>
          <w:spacing w:val="-15"/>
          <w:w w:val="110"/>
        </w:rPr>
        <w:t xml:space="preserve"> </w:t>
      </w:r>
      <w:r>
        <w:rPr>
          <w:w w:val="110"/>
        </w:rPr>
        <w:t>”U”</w:t>
      </w:r>
      <w:r>
        <w:rPr>
          <w:spacing w:val="-15"/>
          <w:w w:val="110"/>
        </w:rPr>
        <w:t xml:space="preserve"> </w:t>
      </w:r>
      <w:r>
        <w:rPr>
          <w:w w:val="110"/>
        </w:rPr>
        <w:t>respectively.</w:t>
      </w:r>
      <w:r>
        <w:rPr>
          <w:spacing w:val="13"/>
          <w:w w:val="110"/>
        </w:rPr>
        <w:t xml:space="preserve"> </w:t>
      </w:r>
      <w:r>
        <w:rPr>
          <w:w w:val="110"/>
        </w:rPr>
        <w:t>Then</w:t>
      </w:r>
      <w:r>
        <w:rPr>
          <w:spacing w:val="-14"/>
          <w:w w:val="110"/>
        </w:rPr>
        <w:t xml:space="preserve"> </w:t>
      </w:r>
      <w:r>
        <w:rPr>
          <w:w w:val="110"/>
        </w:rPr>
        <w:t xml:space="preserve">after a comma and a space, define the distribution type you would like to use. (See distribution table for distribution types). Entry examples: ”V, Log-Normal” ”U, Weibull”, ”V, Beta”. </w:t>
      </w:r>
      <w:r>
        <w:rPr>
          <w:spacing w:val="-3"/>
          <w:w w:val="110"/>
        </w:rPr>
        <w:t xml:space="preserve">Lastly, </w:t>
      </w:r>
      <w:r>
        <w:rPr>
          <w:w w:val="110"/>
        </w:rPr>
        <w:t>add another space, and inside parenthesis</w:t>
      </w:r>
      <w:r>
        <w:rPr>
          <w:spacing w:val="-33"/>
          <w:w w:val="110"/>
        </w:rPr>
        <w:t xml:space="preserve"> </w:t>
      </w:r>
      <w:r>
        <w:rPr>
          <w:w w:val="110"/>
        </w:rPr>
        <w:t>add the comma-space separated parameters corresponding to that distribution</w:t>
      </w:r>
      <w:r>
        <w:rPr>
          <w:spacing w:val="-12"/>
          <w:w w:val="110"/>
        </w:rPr>
        <w:t xml:space="preserve"> </w:t>
      </w:r>
      <w:r>
        <w:rPr>
          <w:w w:val="110"/>
        </w:rPr>
        <w:t>(See distribution table for</w:t>
      </w:r>
      <w:r>
        <w:rPr>
          <w:spacing w:val="13"/>
          <w:w w:val="110"/>
        </w:rPr>
        <w:t xml:space="preserve"> </w:t>
      </w:r>
      <w:r>
        <w:rPr>
          <w:w w:val="110"/>
        </w:rPr>
        <w:t>parameterizations).</w:t>
      </w:r>
    </w:p>
    <w:p w:rsidR="00771455" w:rsidRDefault="00771455">
      <w:pPr>
        <w:pStyle w:val="BodyText"/>
        <w:spacing w:before="137" w:line="249" w:lineRule="auto"/>
        <w:ind w:left="955" w:right="968"/>
        <w:jc w:val="both"/>
      </w:pPr>
    </w:p>
    <w:p w:rsidR="00133F10" w:rsidRDefault="00BE38C4">
      <w:pPr>
        <w:pStyle w:val="BodyText"/>
        <w:ind w:left="955"/>
        <w:jc w:val="both"/>
      </w:pPr>
      <w:r>
        <w:rPr>
          <w:w w:val="105"/>
        </w:rPr>
        <w:t>Examples:</w:t>
      </w:r>
    </w:p>
    <w:p w:rsidR="00133F10" w:rsidRDefault="00771455">
      <w:pPr>
        <w:pStyle w:val="BodyText"/>
        <w:spacing w:before="9"/>
        <w:ind w:left="955"/>
        <w:jc w:val="both"/>
      </w:pPr>
      <w:ins w:id="93" w:author="charles harvey" w:date="2018-11-26T12:55:00Z">
        <w:r>
          <w:rPr>
            <w:w w:val="110"/>
          </w:rPr>
          <w:tab/>
        </w:r>
      </w:ins>
      <w:del w:id="94" w:author="charles harvey" w:date="2018-11-26T12:54:00Z">
        <w:r w:rsidR="00BE38C4" w:rsidDel="007444F7">
          <w:rPr>
            <w:w w:val="110"/>
          </w:rPr>
          <w:delText>(</w:delText>
        </w:r>
      </w:del>
      <w:r w:rsidR="00BE38C4">
        <w:rPr>
          <w:w w:val="110"/>
        </w:rPr>
        <w:t>For a normal distribution</w:t>
      </w:r>
      <w:del w:id="95" w:author="charles harvey" w:date="2018-11-26T12:54:00Z">
        <w:r w:rsidR="00BE38C4" w:rsidDel="007444F7">
          <w:rPr>
            <w:w w:val="110"/>
          </w:rPr>
          <w:delText>)</w:delText>
        </w:r>
      </w:del>
      <w:r w:rsidR="00BE38C4">
        <w:rPr>
          <w:w w:val="110"/>
        </w:rPr>
        <w:t xml:space="preserve">: V, Normal (5, </w:t>
      </w:r>
      <w:del w:id="96" w:author="charles harvey" w:date="2018-11-26T12:54:00Z">
        <w:r w:rsidR="00BE38C4" w:rsidDel="007444F7">
          <w:rPr>
            <w:w w:val="110"/>
          </w:rPr>
          <w:delText xml:space="preserve"> </w:delText>
        </w:r>
      </w:del>
      <w:r w:rsidR="00BE38C4">
        <w:rPr>
          <w:w w:val="110"/>
        </w:rPr>
        <w:t>3)</w:t>
      </w:r>
    </w:p>
    <w:p w:rsidR="00133F10" w:rsidRDefault="00771455">
      <w:pPr>
        <w:pStyle w:val="BodyText"/>
        <w:spacing w:before="9"/>
        <w:ind w:left="955"/>
        <w:jc w:val="both"/>
      </w:pPr>
      <w:ins w:id="97" w:author="charles harvey" w:date="2018-11-26T12:55:00Z">
        <w:r>
          <w:rPr>
            <w:spacing w:val="-5"/>
            <w:w w:val="110"/>
          </w:rPr>
          <w:tab/>
        </w:r>
      </w:ins>
      <w:del w:id="98" w:author="charles harvey" w:date="2018-11-26T12:54:00Z">
        <w:r w:rsidR="00BE38C4" w:rsidDel="007444F7">
          <w:rPr>
            <w:spacing w:val="-5"/>
            <w:w w:val="110"/>
          </w:rPr>
          <w:delText>(</w:delText>
        </w:r>
      </w:del>
      <w:r w:rsidR="00BE38C4">
        <w:rPr>
          <w:spacing w:val="-5"/>
          <w:w w:val="110"/>
        </w:rPr>
        <w:t xml:space="preserve">For </w:t>
      </w:r>
      <w:r w:rsidR="00BE38C4">
        <w:rPr>
          <w:w w:val="110"/>
        </w:rPr>
        <w:t xml:space="preserve">a </w:t>
      </w:r>
      <w:r w:rsidR="00BE38C4">
        <w:rPr>
          <w:spacing w:val="-3"/>
          <w:w w:val="110"/>
        </w:rPr>
        <w:t xml:space="preserve">Triangle </w:t>
      </w:r>
      <w:r w:rsidR="00BE38C4">
        <w:rPr>
          <w:w w:val="110"/>
        </w:rPr>
        <w:t>distribution</w:t>
      </w:r>
      <w:del w:id="99" w:author="charles harvey" w:date="2018-11-26T12:54:00Z">
        <w:r w:rsidR="00BE38C4" w:rsidDel="007444F7">
          <w:rPr>
            <w:w w:val="110"/>
          </w:rPr>
          <w:delText>)</w:delText>
        </w:r>
      </w:del>
      <w:r w:rsidR="00BE38C4">
        <w:rPr>
          <w:w w:val="110"/>
        </w:rPr>
        <w:t>: U, Triangular</w:t>
      </w:r>
      <w:r w:rsidR="00BE38C4">
        <w:rPr>
          <w:spacing w:val="54"/>
          <w:w w:val="110"/>
        </w:rPr>
        <w:t xml:space="preserve"> </w:t>
      </w:r>
      <w:r w:rsidR="00BE38C4">
        <w:rPr>
          <w:w w:val="110"/>
        </w:rPr>
        <w:t>(3,</w:t>
      </w:r>
      <w:ins w:id="100" w:author="charles harvey" w:date="2018-11-26T12:55:00Z">
        <w:r>
          <w:rPr>
            <w:w w:val="110"/>
          </w:rPr>
          <w:t xml:space="preserve"> </w:t>
        </w:r>
      </w:ins>
      <w:r w:rsidR="00BE38C4">
        <w:rPr>
          <w:w w:val="110"/>
        </w:rPr>
        <w:t>5,</w:t>
      </w:r>
      <w:ins w:id="101" w:author="charles harvey" w:date="2018-11-26T12:55:00Z">
        <w:r>
          <w:rPr>
            <w:w w:val="110"/>
          </w:rPr>
          <w:t xml:space="preserve"> </w:t>
        </w:r>
      </w:ins>
      <w:r w:rsidR="00BE38C4">
        <w:rPr>
          <w:w w:val="110"/>
        </w:rPr>
        <w:t>4)</w:t>
      </w:r>
    </w:p>
    <w:p w:rsidR="00133F10" w:rsidRDefault="00133F10">
      <w:pPr>
        <w:pStyle w:val="BodyText"/>
        <w:spacing w:before="2"/>
        <w:rPr>
          <w:sz w:val="25"/>
        </w:rPr>
      </w:pPr>
    </w:p>
    <w:p w:rsidR="00133F10" w:rsidRDefault="00BE38C4">
      <w:pPr>
        <w:pStyle w:val="Heading2"/>
        <w:numPr>
          <w:ilvl w:val="1"/>
          <w:numId w:val="5"/>
        </w:numPr>
        <w:tabs>
          <w:tab w:val="left" w:pos="1569"/>
        </w:tabs>
        <w:jc w:val="both"/>
      </w:pPr>
      <w:bookmarkStart w:id="102" w:name="_TOC_250008"/>
      <w:r>
        <w:rPr>
          <w:w w:val="115"/>
        </w:rPr>
        <w:t>Adding Multiple</w:t>
      </w:r>
      <w:bookmarkEnd w:id="102"/>
      <w:r>
        <w:rPr>
          <w:spacing w:val="2"/>
          <w:w w:val="115"/>
        </w:rPr>
        <w:t xml:space="preserve"> Objects</w:t>
      </w:r>
    </w:p>
    <w:p w:rsidR="00133F10" w:rsidRDefault="00BE38C4">
      <w:pPr>
        <w:pStyle w:val="BodyText"/>
        <w:spacing w:before="128" w:line="249" w:lineRule="auto"/>
        <w:ind w:left="955" w:right="968"/>
        <w:jc w:val="both"/>
      </w:pPr>
      <w:r>
        <w:pict w14:anchorId="06287486">
          <v:line id="_x0000_s1046" style="position:absolute;left:0;text-align:left;z-index:1240;mso-wrap-distance-left:0;mso-wrap-distance-right:0;mso-position-horizontal-relative:page" from="133.75pt,57.75pt" to="271.25pt,57.75pt" strokeweight="5054emu">
            <w10:wrap type="topAndBottom" anchorx="page"/>
          </v:line>
        </w:pict>
      </w:r>
      <w:r>
        <w:rPr>
          <w:w w:val="105"/>
        </w:rPr>
        <w:t>In tabs 1 through 7 multiple objects (i.e.</w:t>
      </w:r>
      <w:ins w:id="103" w:author="charles harvey" w:date="2018-11-26T12:56:00Z">
        <w:r w:rsidR="00771455">
          <w:rPr>
            <w:w w:val="105"/>
          </w:rPr>
          <w:t xml:space="preserve"> </w:t>
        </w:r>
      </w:ins>
      <w:del w:id="104" w:author="charles harvey" w:date="2018-11-26T12:56:00Z">
        <w:r w:rsidDel="00771455">
          <w:rPr>
            <w:w w:val="105"/>
          </w:rPr>
          <w:delText xml:space="preserve">  </w:delText>
        </w:r>
      </w:del>
      <w:r>
        <w:rPr>
          <w:w w:val="105"/>
        </w:rPr>
        <w:t xml:space="preserve">Fish, </w:t>
      </w:r>
      <w:del w:id="105" w:author="charles harvey" w:date="2018-11-26T12:56:00Z">
        <w:r w:rsidDel="00771455">
          <w:rPr>
            <w:w w:val="105"/>
          </w:rPr>
          <w:delText xml:space="preserve"> </w:delText>
        </w:r>
      </w:del>
      <w:r>
        <w:rPr>
          <w:w w:val="105"/>
        </w:rPr>
        <w:t xml:space="preserve">Sample Sites,  Chemicals) can    </w:t>
      </w:r>
      <w:r>
        <w:rPr>
          <w:spacing w:val="2"/>
          <w:w w:val="105"/>
        </w:rPr>
        <w:t xml:space="preserve">be </w:t>
      </w:r>
      <w:r>
        <w:rPr>
          <w:w w:val="105"/>
        </w:rPr>
        <w:t xml:space="preserve">defined. A new Object can </w:t>
      </w:r>
      <w:r>
        <w:rPr>
          <w:spacing w:val="2"/>
          <w:w w:val="105"/>
        </w:rPr>
        <w:t xml:space="preserve">be </w:t>
      </w:r>
      <w:r>
        <w:rPr>
          <w:w w:val="105"/>
        </w:rPr>
        <w:t xml:space="preserve">created </w:t>
      </w:r>
      <w:r>
        <w:rPr>
          <w:spacing w:val="-3"/>
          <w:w w:val="105"/>
        </w:rPr>
        <w:t xml:space="preserve">by </w:t>
      </w:r>
      <w:del w:id="106" w:author="charles harvey" w:date="2018-11-26T12:57:00Z">
        <w:r w:rsidDel="00771455">
          <w:rPr>
            <w:w w:val="105"/>
          </w:rPr>
          <w:delText xml:space="preserve">copy </w:delText>
        </w:r>
      </w:del>
      <w:ins w:id="107" w:author="charles harvey" w:date="2018-11-26T12:57:00Z">
        <w:r w:rsidR="00771455">
          <w:rPr>
            <w:w w:val="105"/>
          </w:rPr>
          <w:t xml:space="preserve">copying </w:t>
        </w:r>
      </w:ins>
      <w:r>
        <w:rPr>
          <w:w w:val="105"/>
        </w:rPr>
        <w:t xml:space="preserve">and pasting a existing object directly below itself. </w:t>
      </w:r>
      <w:r>
        <w:rPr>
          <w:spacing w:val="-6"/>
          <w:w w:val="105"/>
        </w:rPr>
        <w:t xml:space="preserve">For </w:t>
      </w:r>
      <w:r>
        <w:rPr>
          <w:w w:val="105"/>
        </w:rPr>
        <w:t xml:space="preserve">instance if </w:t>
      </w:r>
      <w:r>
        <w:rPr>
          <w:spacing w:val="-3"/>
          <w:w w:val="105"/>
        </w:rPr>
        <w:t xml:space="preserve">we </w:t>
      </w:r>
      <w:r>
        <w:rPr>
          <w:w w:val="105"/>
        </w:rPr>
        <w:t xml:space="preserve">wanted to </w:t>
      </w:r>
      <w:r>
        <w:rPr>
          <w:spacing w:val="-3"/>
          <w:w w:val="105"/>
        </w:rPr>
        <w:t xml:space="preserve">have </w:t>
      </w:r>
      <w:r>
        <w:rPr>
          <w:spacing w:val="-4"/>
          <w:w w:val="105"/>
        </w:rPr>
        <w:t xml:space="preserve">two  </w:t>
      </w:r>
      <w:r>
        <w:rPr>
          <w:w w:val="105"/>
        </w:rPr>
        <w:t xml:space="preserve">Fish in our model,  the Fish section would look </w:t>
      </w:r>
      <w:r>
        <w:rPr>
          <w:spacing w:val="10"/>
          <w:w w:val="105"/>
        </w:rPr>
        <w:t xml:space="preserve"> </w:t>
      </w:r>
      <w:r>
        <w:rPr>
          <w:w w:val="105"/>
        </w:rPr>
        <w:t>like:</w:t>
      </w:r>
    </w:p>
    <w:p w:rsidR="00133F10" w:rsidRDefault="00BE38C4">
      <w:pPr>
        <w:spacing w:line="244" w:lineRule="auto"/>
        <w:ind w:left="955" w:right="1288" w:firstLine="221"/>
        <w:rPr>
          <w:sz w:val="16"/>
        </w:rPr>
      </w:pPr>
      <w:r>
        <w:rPr>
          <w:rFonts w:ascii="Arial" w:hAnsi="Arial"/>
          <w:spacing w:val="2"/>
          <w:w w:val="110"/>
          <w:position w:val="6"/>
          <w:sz w:val="12"/>
        </w:rPr>
        <w:t>1</w:t>
      </w:r>
      <w:r>
        <w:rPr>
          <w:spacing w:val="2"/>
          <w:w w:val="110"/>
          <w:sz w:val="16"/>
        </w:rPr>
        <w:t xml:space="preserve">The </w:t>
      </w:r>
      <w:r>
        <w:rPr>
          <w:w w:val="110"/>
          <w:sz w:val="16"/>
        </w:rPr>
        <w:t xml:space="preserve">Log-Normal parameters </w:t>
      </w:r>
      <w:r>
        <w:rPr>
          <w:rFonts w:ascii="Arial" w:hAnsi="Arial"/>
          <w:i/>
          <w:w w:val="110"/>
          <w:sz w:val="16"/>
        </w:rPr>
        <w:t>µ</w:t>
      </w:r>
      <w:r>
        <w:rPr>
          <w:w w:val="110"/>
          <w:sz w:val="16"/>
        </w:rPr>
        <w:t xml:space="preserve">, and </w:t>
      </w:r>
      <w:r>
        <w:rPr>
          <w:rFonts w:ascii="Arial" w:hAnsi="Arial"/>
          <w:i/>
          <w:spacing w:val="2"/>
          <w:w w:val="110"/>
          <w:sz w:val="16"/>
        </w:rPr>
        <w:t>σ</w:t>
      </w:r>
      <w:r>
        <w:rPr>
          <w:spacing w:val="2"/>
          <w:w w:val="110"/>
          <w:sz w:val="16"/>
        </w:rPr>
        <w:t xml:space="preserve">, </w:t>
      </w:r>
      <w:r>
        <w:rPr>
          <w:w w:val="110"/>
          <w:sz w:val="16"/>
        </w:rPr>
        <w:t xml:space="preserve">are not the corresponding normal </w:t>
      </w:r>
      <w:r>
        <w:rPr>
          <w:rFonts w:ascii="Arial" w:hAnsi="Arial"/>
          <w:i/>
          <w:w w:val="110"/>
          <w:sz w:val="16"/>
        </w:rPr>
        <w:t>µ</w:t>
      </w:r>
      <w:r>
        <w:rPr>
          <w:w w:val="110"/>
          <w:sz w:val="16"/>
        </w:rPr>
        <w:t xml:space="preserve">, and </w:t>
      </w:r>
      <w:r>
        <w:rPr>
          <w:rFonts w:ascii="Arial" w:hAnsi="Arial"/>
          <w:i/>
          <w:spacing w:val="2"/>
          <w:w w:val="110"/>
          <w:sz w:val="16"/>
        </w:rPr>
        <w:t>σ</w:t>
      </w:r>
      <w:r>
        <w:rPr>
          <w:spacing w:val="2"/>
          <w:w w:val="110"/>
          <w:sz w:val="16"/>
        </w:rPr>
        <w:t xml:space="preserve">, </w:t>
      </w:r>
      <w:r>
        <w:rPr>
          <w:w w:val="110"/>
          <w:sz w:val="16"/>
        </w:rPr>
        <w:t>but        are</w:t>
      </w:r>
      <w:r>
        <w:rPr>
          <w:spacing w:val="27"/>
          <w:w w:val="110"/>
          <w:sz w:val="16"/>
        </w:rPr>
        <w:t xml:space="preserve"> </w:t>
      </w:r>
      <w:r>
        <w:rPr>
          <w:w w:val="110"/>
          <w:sz w:val="16"/>
        </w:rPr>
        <w:t>the</w:t>
      </w:r>
      <w:r>
        <w:rPr>
          <w:spacing w:val="27"/>
          <w:w w:val="110"/>
          <w:sz w:val="16"/>
        </w:rPr>
        <w:t xml:space="preserve"> </w:t>
      </w:r>
      <w:r>
        <w:rPr>
          <w:rFonts w:ascii="Arial" w:hAnsi="Arial"/>
          <w:i/>
          <w:w w:val="110"/>
          <w:sz w:val="16"/>
        </w:rPr>
        <w:t>µ</w:t>
      </w:r>
      <w:r>
        <w:rPr>
          <w:w w:val="110"/>
          <w:sz w:val="16"/>
        </w:rPr>
        <w:t>,</w:t>
      </w:r>
      <w:r>
        <w:rPr>
          <w:spacing w:val="27"/>
          <w:w w:val="110"/>
          <w:sz w:val="16"/>
        </w:rPr>
        <w:t xml:space="preserve"> </w:t>
      </w:r>
      <w:r>
        <w:rPr>
          <w:w w:val="110"/>
          <w:sz w:val="16"/>
        </w:rPr>
        <w:t>and</w:t>
      </w:r>
      <w:r>
        <w:rPr>
          <w:spacing w:val="27"/>
          <w:w w:val="110"/>
          <w:sz w:val="16"/>
        </w:rPr>
        <w:t xml:space="preserve"> </w:t>
      </w:r>
      <w:r>
        <w:rPr>
          <w:rFonts w:ascii="Arial" w:hAnsi="Arial"/>
          <w:i/>
          <w:w w:val="110"/>
          <w:sz w:val="16"/>
        </w:rPr>
        <w:t>σ</w:t>
      </w:r>
      <w:r>
        <w:rPr>
          <w:rFonts w:ascii="Arial" w:hAnsi="Arial"/>
          <w:i/>
          <w:spacing w:val="29"/>
          <w:w w:val="110"/>
          <w:sz w:val="16"/>
        </w:rPr>
        <w:t xml:space="preserve"> </w:t>
      </w:r>
      <w:r>
        <w:rPr>
          <w:w w:val="110"/>
          <w:sz w:val="16"/>
        </w:rPr>
        <w:t>of</w:t>
      </w:r>
      <w:r>
        <w:rPr>
          <w:spacing w:val="27"/>
          <w:w w:val="110"/>
          <w:sz w:val="16"/>
        </w:rPr>
        <w:t xml:space="preserve"> </w:t>
      </w:r>
      <w:r>
        <w:rPr>
          <w:w w:val="110"/>
          <w:sz w:val="16"/>
        </w:rPr>
        <w:t>the</w:t>
      </w:r>
      <w:r>
        <w:rPr>
          <w:spacing w:val="27"/>
          <w:w w:val="110"/>
          <w:sz w:val="16"/>
        </w:rPr>
        <w:t xml:space="preserve"> </w:t>
      </w:r>
      <w:r>
        <w:rPr>
          <w:w w:val="110"/>
          <w:sz w:val="16"/>
        </w:rPr>
        <w:t>actual</w:t>
      </w:r>
      <w:r>
        <w:rPr>
          <w:spacing w:val="27"/>
          <w:w w:val="110"/>
          <w:sz w:val="16"/>
        </w:rPr>
        <w:t xml:space="preserve"> </w:t>
      </w:r>
      <w:r>
        <w:rPr>
          <w:w w:val="110"/>
          <w:sz w:val="16"/>
        </w:rPr>
        <w:t>Log-Normal</w:t>
      </w:r>
      <w:r>
        <w:rPr>
          <w:spacing w:val="27"/>
          <w:w w:val="110"/>
          <w:sz w:val="16"/>
        </w:rPr>
        <w:t xml:space="preserve"> </w:t>
      </w:r>
      <w:r>
        <w:rPr>
          <w:w w:val="110"/>
          <w:sz w:val="16"/>
        </w:rPr>
        <w:t>distribution.</w:t>
      </w:r>
    </w:p>
    <w:p w:rsidR="00133F10" w:rsidRDefault="00BE38C4">
      <w:pPr>
        <w:spacing w:line="253" w:lineRule="exact"/>
        <w:ind w:left="1177"/>
        <w:rPr>
          <w:rFonts w:ascii="Arial" w:hAnsi="Arial"/>
          <w:sz w:val="10"/>
        </w:rPr>
      </w:pPr>
      <w:r>
        <w:pict w14:anchorId="590AF5AC">
          <v:line id="_x0000_s1045" style="position:absolute;left:0;text-align:left;z-index:-13240;mso-position-horizontal-relative:page" from="341.75pt,8.9pt" to="402.05pt,8.9pt" strokeweight="4559emu">
            <w10:wrap anchorx="page"/>
          </v:line>
        </w:pict>
      </w:r>
      <w:r>
        <w:pict w14:anchorId="147F9BC8">
          <v:shape id="_x0000_s1044" type="#_x0000_t202" style="position:absolute;left:0;text-align:left;margin-left:358.2pt;margin-top:9.55pt;width:27.4pt;height:6pt;z-index:-13216;mso-position-horizontal-relative:page" filled="f" stroked="f">
            <v:textbox inset="0,0,0,0">
              <w:txbxContent>
                <w:p w:rsidR="00071004" w:rsidRDefault="00071004">
                  <w:pPr>
                    <w:spacing w:line="115" w:lineRule="exact"/>
                    <w:rPr>
                      <w:rFonts w:ascii="Arial" w:hAnsi="Arial"/>
                      <w:sz w:val="12"/>
                    </w:rPr>
                  </w:pPr>
                  <w:r>
                    <w:rPr>
                      <w:rFonts w:ascii="Arial" w:hAnsi="Arial"/>
                      <w:i/>
                      <w:w w:val="130"/>
                      <w:sz w:val="12"/>
                    </w:rPr>
                    <w:t>γ</w:t>
                  </w:r>
                  <w:r>
                    <w:rPr>
                      <w:rFonts w:ascii="Arial" w:hAnsi="Arial"/>
                      <w:w w:val="130"/>
                      <w:sz w:val="12"/>
                    </w:rPr>
                    <w:t>(</w:t>
                  </w:r>
                  <w:r>
                    <w:rPr>
                      <w:rFonts w:ascii="Arial" w:hAnsi="Arial"/>
                      <w:i/>
                      <w:w w:val="130"/>
                      <w:sz w:val="12"/>
                    </w:rPr>
                    <w:t>a</w:t>
                  </w:r>
                  <w:r>
                    <w:rPr>
                      <w:rFonts w:ascii="Arial" w:hAnsi="Arial"/>
                      <w:w w:val="130"/>
                      <w:sz w:val="12"/>
                    </w:rPr>
                    <w:t>)</w:t>
                  </w:r>
                  <w:r>
                    <w:rPr>
                      <w:rFonts w:ascii="Arial" w:hAnsi="Arial"/>
                      <w:i/>
                      <w:w w:val="130"/>
                      <w:sz w:val="12"/>
                    </w:rPr>
                    <w:t>γ</w:t>
                  </w:r>
                  <w:r>
                    <w:rPr>
                      <w:rFonts w:ascii="Arial" w:hAnsi="Arial"/>
                      <w:w w:val="130"/>
                      <w:sz w:val="12"/>
                    </w:rPr>
                    <w:t>(</w:t>
                  </w:r>
                  <w:r>
                    <w:rPr>
                      <w:rFonts w:ascii="Arial" w:hAnsi="Arial"/>
                      <w:i/>
                      <w:w w:val="130"/>
                      <w:sz w:val="12"/>
                    </w:rPr>
                    <w:t>b</w:t>
                  </w:r>
                  <w:r>
                    <w:rPr>
                      <w:rFonts w:ascii="Arial" w:hAnsi="Arial"/>
                      <w:w w:val="130"/>
                      <w:sz w:val="12"/>
                    </w:rPr>
                    <w:t>)</w:t>
                  </w:r>
                </w:p>
              </w:txbxContent>
            </v:textbox>
            <w10:wrap anchorx="page"/>
          </v:shape>
        </w:pict>
      </w:r>
      <w:r>
        <w:rPr>
          <w:rFonts w:ascii="Arial" w:hAnsi="Arial"/>
          <w:spacing w:val="3"/>
          <w:w w:val="125"/>
          <w:position w:val="6"/>
          <w:sz w:val="12"/>
        </w:rPr>
        <w:t>2</w:t>
      </w:r>
      <w:r>
        <w:rPr>
          <w:rFonts w:ascii="Arial" w:hAnsi="Arial"/>
          <w:i/>
          <w:spacing w:val="3"/>
          <w:w w:val="125"/>
          <w:sz w:val="16"/>
        </w:rPr>
        <w:t>α</w:t>
      </w:r>
      <w:r>
        <w:rPr>
          <w:spacing w:val="3"/>
          <w:w w:val="125"/>
          <w:sz w:val="16"/>
        </w:rPr>
        <w:t xml:space="preserve">, </w:t>
      </w:r>
      <w:r>
        <w:rPr>
          <w:w w:val="125"/>
          <w:sz w:val="16"/>
        </w:rPr>
        <w:t xml:space="preserve">and </w:t>
      </w:r>
      <w:r>
        <w:rPr>
          <w:rFonts w:ascii="Arial" w:hAnsi="Arial"/>
          <w:i/>
          <w:w w:val="125"/>
          <w:sz w:val="16"/>
        </w:rPr>
        <w:t xml:space="preserve">β </w:t>
      </w:r>
      <w:r>
        <w:rPr>
          <w:w w:val="125"/>
          <w:sz w:val="16"/>
        </w:rPr>
        <w:t>define</w:t>
      </w:r>
      <w:ins w:id="108" w:author="charles harvey" w:date="2018-11-26T12:56:00Z">
        <w:r w:rsidR="00771455" w:rsidRPr="00771455">
          <w:rPr>
            <w:w w:val="125"/>
            <w:sz w:val="16"/>
            <w:highlight w:val="green"/>
            <w:rPrChange w:id="109" w:author="charles harvey" w:date="2018-11-26T12:56:00Z">
              <w:rPr>
                <w:w w:val="125"/>
                <w:sz w:val="16"/>
              </w:rPr>
            </w:rPrChange>
          </w:rPr>
          <w:t>{the math has a an b –fix}</w:t>
        </w:r>
      </w:ins>
      <w:r>
        <w:rPr>
          <w:w w:val="125"/>
          <w:sz w:val="16"/>
        </w:rPr>
        <w:t xml:space="preserve"> the beta function with pdf: </w:t>
      </w:r>
      <w:r>
        <w:rPr>
          <w:rFonts w:ascii="Arial" w:hAnsi="Arial"/>
          <w:i/>
          <w:w w:val="155"/>
          <w:sz w:val="16"/>
        </w:rPr>
        <w:t>f</w:t>
      </w:r>
      <w:r>
        <w:rPr>
          <w:rFonts w:ascii="Arial" w:hAnsi="Arial"/>
          <w:i/>
          <w:spacing w:val="-64"/>
          <w:w w:val="155"/>
          <w:sz w:val="16"/>
        </w:rPr>
        <w:t xml:space="preserve"> </w:t>
      </w:r>
      <w:r>
        <w:rPr>
          <w:w w:val="125"/>
          <w:sz w:val="16"/>
        </w:rPr>
        <w:t>(</w:t>
      </w:r>
      <w:r>
        <w:rPr>
          <w:rFonts w:ascii="Arial" w:hAnsi="Arial"/>
          <w:i/>
          <w:w w:val="125"/>
          <w:sz w:val="16"/>
        </w:rPr>
        <w:t>x</w:t>
      </w:r>
      <w:r>
        <w:rPr>
          <w:w w:val="125"/>
          <w:sz w:val="16"/>
        </w:rPr>
        <w:t xml:space="preserve">) = </w:t>
      </w:r>
      <w:r>
        <w:rPr>
          <w:rFonts w:ascii="Arial" w:hAnsi="Arial"/>
          <w:i/>
          <w:w w:val="125"/>
          <w:position w:val="8"/>
          <w:sz w:val="12"/>
        </w:rPr>
        <w:t>γ</w:t>
      </w:r>
      <w:r>
        <w:rPr>
          <w:rFonts w:ascii="Arial" w:hAnsi="Arial"/>
          <w:w w:val="125"/>
          <w:position w:val="8"/>
          <w:sz w:val="12"/>
        </w:rPr>
        <w:t>(</w:t>
      </w:r>
      <w:r>
        <w:rPr>
          <w:rFonts w:ascii="Arial" w:hAnsi="Arial"/>
          <w:i/>
          <w:w w:val="125"/>
          <w:position w:val="8"/>
          <w:sz w:val="12"/>
        </w:rPr>
        <w:t>α−</w:t>
      </w:r>
      <w:r>
        <w:rPr>
          <w:rFonts w:ascii="Arial" w:hAnsi="Arial"/>
          <w:w w:val="125"/>
          <w:position w:val="8"/>
          <w:sz w:val="12"/>
        </w:rPr>
        <w:t>1)</w:t>
      </w:r>
      <w:r>
        <w:rPr>
          <w:rFonts w:ascii="Arial" w:hAnsi="Arial"/>
          <w:i/>
          <w:w w:val="125"/>
          <w:position w:val="8"/>
          <w:sz w:val="12"/>
        </w:rPr>
        <w:t>γ</w:t>
      </w:r>
      <w:r>
        <w:rPr>
          <w:rFonts w:ascii="Arial" w:hAnsi="Arial"/>
          <w:w w:val="125"/>
          <w:position w:val="8"/>
          <w:sz w:val="12"/>
        </w:rPr>
        <w:t>(</w:t>
      </w:r>
      <w:r>
        <w:rPr>
          <w:rFonts w:ascii="Arial" w:hAnsi="Arial"/>
          <w:i/>
          <w:w w:val="125"/>
          <w:position w:val="8"/>
          <w:sz w:val="12"/>
        </w:rPr>
        <w:t>x−</w:t>
      </w:r>
      <w:r>
        <w:rPr>
          <w:rFonts w:ascii="Arial" w:hAnsi="Arial"/>
          <w:w w:val="125"/>
          <w:position w:val="8"/>
          <w:sz w:val="12"/>
        </w:rPr>
        <w:t>1)</w:t>
      </w:r>
      <w:r>
        <w:rPr>
          <w:rFonts w:ascii="Arial" w:hAnsi="Arial"/>
          <w:i/>
          <w:w w:val="125"/>
          <w:position w:val="13"/>
          <w:sz w:val="10"/>
        </w:rPr>
        <w:t>b−</w:t>
      </w:r>
      <w:r>
        <w:rPr>
          <w:rFonts w:ascii="Arial" w:hAnsi="Arial"/>
          <w:w w:val="125"/>
          <w:position w:val="13"/>
          <w:sz w:val="10"/>
        </w:rPr>
        <w:t>1</w:t>
      </w:r>
    </w:p>
    <w:p w:rsidR="00133F10" w:rsidRDefault="00133F10">
      <w:pPr>
        <w:spacing w:line="253" w:lineRule="exact"/>
        <w:rPr>
          <w:rFonts w:ascii="Arial" w:hAnsi="Arial"/>
          <w:sz w:val="10"/>
        </w:rPr>
        <w:sectPr w:rsidR="00133F10">
          <w:pgSz w:w="12240" w:h="15840"/>
          <w:pgMar w:top="1500" w:right="1720" w:bottom="1920" w:left="1720" w:header="0" w:footer="1737" w:gutter="0"/>
          <w:cols w:space="720"/>
        </w:sectPr>
      </w:pPr>
    </w:p>
    <w:p w:rsidR="00133F10" w:rsidRDefault="00133F10">
      <w:pPr>
        <w:pStyle w:val="BodyText"/>
        <w:rPr>
          <w:rFonts w:ascii="Arial"/>
        </w:rPr>
      </w:pPr>
    </w:p>
    <w:p w:rsidR="00133F10" w:rsidRDefault="00133F10">
      <w:pPr>
        <w:pStyle w:val="BodyText"/>
        <w:rPr>
          <w:rFonts w:ascii="Arial"/>
        </w:rPr>
      </w:pPr>
    </w:p>
    <w:p w:rsidR="00133F10" w:rsidRDefault="00133F10">
      <w:pPr>
        <w:pStyle w:val="BodyText"/>
        <w:rPr>
          <w:rFonts w:ascii="Arial"/>
        </w:rPr>
      </w:pPr>
    </w:p>
    <w:p w:rsidR="00133F10" w:rsidRDefault="00133F10">
      <w:pPr>
        <w:pStyle w:val="BodyText"/>
        <w:spacing w:before="7"/>
        <w:rPr>
          <w:rFonts w:ascii="Arial"/>
          <w:sz w:val="26"/>
        </w:rPr>
      </w:pPr>
    </w:p>
    <w:p w:rsidR="00133F10" w:rsidRDefault="00BE38C4">
      <w:pPr>
        <w:pStyle w:val="BodyText"/>
        <w:ind w:left="1254"/>
        <w:rPr>
          <w:rFonts w:ascii="Arial"/>
        </w:rPr>
      </w:pPr>
      <w:r>
        <w:rPr>
          <w:rFonts w:ascii="Arial"/>
          <w:noProof/>
        </w:rPr>
        <w:drawing>
          <wp:inline distT="0" distB="0" distL="0" distR="0" wp14:anchorId="7E880864" wp14:editId="43B6E222">
            <wp:extent cx="4351020" cy="1897379"/>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7" cstate="print"/>
                    <a:stretch>
                      <a:fillRect/>
                    </a:stretch>
                  </pic:blipFill>
                  <pic:spPr>
                    <a:xfrm>
                      <a:off x="0" y="0"/>
                      <a:ext cx="4351020" cy="1897379"/>
                    </a:xfrm>
                    <a:prstGeom prst="rect">
                      <a:avLst/>
                    </a:prstGeom>
                  </pic:spPr>
                </pic:pic>
              </a:graphicData>
            </a:graphic>
          </wp:inline>
        </w:drawing>
      </w:r>
    </w:p>
    <w:p w:rsidR="00133F10" w:rsidRDefault="00771455">
      <w:pPr>
        <w:pStyle w:val="BodyText"/>
        <w:rPr>
          <w:rFonts w:ascii="Arial"/>
          <w:sz w:val="25"/>
        </w:rPr>
      </w:pPr>
      <w:ins w:id="110" w:author="charles harvey" w:date="2018-11-26T12:57:00Z">
        <w:r>
          <w:rPr>
            <w:rFonts w:ascii="Arial"/>
            <w:sz w:val="25"/>
          </w:rPr>
          <w:t>{the edges of this figure are cut off and also latter figures}</w:t>
        </w:r>
      </w:ins>
    </w:p>
    <w:p w:rsidR="00133F10" w:rsidRDefault="00BE38C4">
      <w:pPr>
        <w:pStyle w:val="Heading2"/>
        <w:numPr>
          <w:ilvl w:val="1"/>
          <w:numId w:val="5"/>
        </w:numPr>
        <w:tabs>
          <w:tab w:val="left" w:pos="1569"/>
        </w:tabs>
        <w:spacing w:before="56"/>
        <w:jc w:val="both"/>
      </w:pPr>
      <w:bookmarkStart w:id="111" w:name="_TOC_250007"/>
      <w:r>
        <w:rPr>
          <w:w w:val="115"/>
        </w:rPr>
        <w:t>Organism</w:t>
      </w:r>
      <w:r>
        <w:rPr>
          <w:spacing w:val="-15"/>
          <w:w w:val="115"/>
        </w:rPr>
        <w:t xml:space="preserve"> </w:t>
      </w:r>
      <w:bookmarkEnd w:id="111"/>
      <w:r>
        <w:rPr>
          <w:w w:val="115"/>
        </w:rPr>
        <w:t>Diets</w:t>
      </w:r>
    </w:p>
    <w:p w:rsidR="00133F10" w:rsidRDefault="00BE38C4">
      <w:pPr>
        <w:pStyle w:val="BodyText"/>
        <w:spacing w:before="129" w:line="249" w:lineRule="auto"/>
        <w:ind w:left="955" w:right="968"/>
        <w:jc w:val="both"/>
      </w:pPr>
      <w:r>
        <w:pict w14:anchorId="5A0E0B4A">
          <v:line id="_x0000_s1043" style="position:absolute;left:0;text-align:left;z-index:-13192;mso-position-horizontal-relative:page" from="179.8pt,15.55pt" to="182.75pt,15.55pt" strokeweight="5054emu">
            <w10:wrap anchorx="page"/>
          </v:line>
        </w:pict>
      </w:r>
      <w:r>
        <w:rPr>
          <w:w w:val="110"/>
        </w:rPr>
        <w:t>In the Org diet tab, each Fish and Invertebrates diet must be defined. The first row of a Diet Entry specifies the organism we are created the diet for. Leave the Fraction column blank for this row. In subsequent rows a fraction of the diet can entered as a decimal</w:t>
      </w:r>
      <w:del w:id="112" w:author="charles harvey" w:date="2018-11-26T12:57:00Z">
        <w:r w:rsidDel="00771455">
          <w:rPr>
            <w:w w:val="110"/>
          </w:rPr>
          <w:delText xml:space="preserve"> point</w:delText>
        </w:r>
      </w:del>
      <w:r>
        <w:rPr>
          <w:w w:val="110"/>
        </w:rPr>
        <w:t xml:space="preserve">, or should be entered as 0 if this organism does not eat the other organism. </w:t>
      </w:r>
      <w:ins w:id="113" w:author="charles harvey" w:date="2018-11-26T12:58:00Z">
        <w:r w:rsidR="00771455">
          <w:rPr>
            <w:w w:val="110"/>
          </w:rPr>
          <w:t>The fractions much sum to 1 for all</w:t>
        </w:r>
        <w:r w:rsidR="00771455" w:rsidRPr="00771455">
          <w:rPr>
            <w:w w:val="110"/>
          </w:rPr>
          <w:t xml:space="preserve"> </w:t>
        </w:r>
        <w:r w:rsidR="00771455">
          <w:rPr>
            <w:w w:val="110"/>
          </w:rPr>
          <w:t xml:space="preserve">Fish and Invertebrates. </w:t>
        </w:r>
      </w:ins>
      <w:r>
        <w:rPr>
          <w:w w:val="110"/>
        </w:rPr>
        <w:t>The ordering of Diet Entries must move up the food web, otherwise FishRand will crash.</w:t>
      </w:r>
    </w:p>
    <w:p w:rsidR="00133F10" w:rsidRDefault="00133F10">
      <w:pPr>
        <w:pStyle w:val="BodyText"/>
        <w:spacing w:before="5"/>
        <w:rPr>
          <w:sz w:val="24"/>
        </w:rPr>
      </w:pPr>
    </w:p>
    <w:p w:rsidR="00133F10" w:rsidRDefault="00BE38C4">
      <w:pPr>
        <w:pStyle w:val="Heading2"/>
        <w:numPr>
          <w:ilvl w:val="1"/>
          <w:numId w:val="5"/>
        </w:numPr>
        <w:tabs>
          <w:tab w:val="left" w:pos="1569"/>
        </w:tabs>
        <w:jc w:val="both"/>
      </w:pPr>
      <w:bookmarkStart w:id="114" w:name="_TOC_250006"/>
      <w:r>
        <w:rPr>
          <w:w w:val="115"/>
        </w:rPr>
        <w:t>Spatial</w:t>
      </w:r>
      <w:r>
        <w:rPr>
          <w:spacing w:val="-12"/>
          <w:w w:val="115"/>
        </w:rPr>
        <w:t xml:space="preserve"> </w:t>
      </w:r>
      <w:bookmarkEnd w:id="114"/>
      <w:r>
        <w:rPr>
          <w:w w:val="115"/>
        </w:rPr>
        <w:t>Modeling</w:t>
      </w:r>
    </w:p>
    <w:p w:rsidR="00563FED" w:rsidRDefault="00BE38C4">
      <w:pPr>
        <w:pStyle w:val="BodyText"/>
        <w:spacing w:before="128" w:line="249" w:lineRule="auto"/>
        <w:ind w:left="955" w:right="968"/>
        <w:jc w:val="both"/>
        <w:rPr>
          <w:ins w:id="115" w:author="charles harvey" w:date="2018-11-26T13:02:00Z"/>
          <w:w w:val="105"/>
        </w:rPr>
      </w:pPr>
      <w:r>
        <w:pict w14:anchorId="67D40706">
          <v:line id="_x0000_s1042" style="position:absolute;left:0;text-align:left;z-index:-13168;mso-position-horizontal-relative:page" from="386.2pt,51.4pt" to="389.2pt,51.4pt" strokeweight="5054emu">
            <w10:wrap anchorx="page"/>
          </v:line>
        </w:pict>
      </w:r>
      <w:r>
        <w:rPr>
          <w:w w:val="105"/>
        </w:rPr>
        <w:t xml:space="preserve">The Last </w:t>
      </w:r>
      <w:r>
        <w:rPr>
          <w:spacing w:val="-4"/>
          <w:w w:val="105"/>
        </w:rPr>
        <w:t xml:space="preserve">two </w:t>
      </w:r>
      <w:del w:id="116" w:author="charles harvey" w:date="2018-11-26T13:02:00Z">
        <w:r w:rsidDel="00563FED">
          <w:rPr>
            <w:spacing w:val="-4"/>
            <w:w w:val="105"/>
          </w:rPr>
          <w:delText xml:space="preserve"> </w:delText>
        </w:r>
      </w:del>
      <w:r>
        <w:rPr>
          <w:w w:val="105"/>
        </w:rPr>
        <w:t xml:space="preserve">tabs of input are for spatial modeling.   If only a single Sample  </w:t>
      </w:r>
      <w:del w:id="117" w:author="charles harvey" w:date="2018-11-26T13:02:00Z">
        <w:r w:rsidDel="00563FED">
          <w:rPr>
            <w:w w:val="105"/>
          </w:rPr>
          <w:delText xml:space="preserve"> </w:delText>
        </w:r>
      </w:del>
      <w:r>
        <w:rPr>
          <w:w w:val="105"/>
        </w:rPr>
        <w:t>site is defined, or the model is in steady state</w:t>
      </w:r>
      <w:ins w:id="118" w:author="charles harvey" w:date="2018-11-26T13:02:00Z">
        <w:r w:rsidR="00563FED">
          <w:rPr>
            <w:w w:val="105"/>
          </w:rPr>
          <w:t>,</w:t>
        </w:r>
      </w:ins>
      <w:r>
        <w:rPr>
          <w:w w:val="105"/>
        </w:rPr>
        <w:t xml:space="preserve"> these tabs can </w:t>
      </w:r>
      <w:r>
        <w:rPr>
          <w:spacing w:val="2"/>
          <w:w w:val="105"/>
        </w:rPr>
        <w:t xml:space="preserve">be </w:t>
      </w:r>
      <w:r>
        <w:rPr>
          <w:w w:val="105"/>
        </w:rPr>
        <w:t xml:space="preserve">ignored. </w:t>
      </w:r>
      <w:ins w:id="119" w:author="charles harvey" w:date="2018-11-26T13:02:00Z">
        <w:r w:rsidR="00563FED">
          <w:rPr>
            <w:w w:val="105"/>
          </w:rPr>
          <w:tab/>
        </w:r>
      </w:ins>
    </w:p>
    <w:p w:rsidR="00563FED" w:rsidRDefault="00563FED">
      <w:pPr>
        <w:pStyle w:val="BodyText"/>
        <w:spacing w:before="128" w:line="249" w:lineRule="auto"/>
        <w:ind w:left="955" w:right="968"/>
        <w:jc w:val="both"/>
        <w:rPr>
          <w:ins w:id="120" w:author="charles harvey" w:date="2018-11-26T13:03:00Z"/>
          <w:w w:val="105"/>
        </w:rPr>
      </w:pPr>
      <w:ins w:id="121" w:author="charles harvey" w:date="2018-11-26T13:03:00Z">
        <w:r>
          <w:rPr>
            <w:w w:val="105"/>
          </w:rPr>
          <w:tab/>
        </w:r>
      </w:ins>
      <w:r w:rsidR="00BE38C4">
        <w:rPr>
          <w:w w:val="105"/>
        </w:rPr>
        <w:t xml:space="preserve">In the Migratory data tab at each time step, </w:t>
      </w:r>
      <w:ins w:id="122" w:author="charles harvey" w:date="2018-11-26T13:03:00Z">
        <w:r>
          <w:rPr>
            <w:w w:val="105"/>
          </w:rPr>
          <w:t xml:space="preserve">the </w:t>
        </w:r>
      </w:ins>
      <w:r w:rsidR="00BE38C4">
        <w:rPr>
          <w:w w:val="105"/>
        </w:rPr>
        <w:t xml:space="preserve">fraction of Fish </w:t>
      </w:r>
      <w:ins w:id="123" w:author="charles harvey" w:date="2018-11-26T13:06:00Z">
        <w:r w:rsidR="00DA2D33">
          <w:rPr>
            <w:w w:val="105"/>
          </w:rPr>
          <w:t xml:space="preserve">Populations </w:t>
        </w:r>
      </w:ins>
      <w:r w:rsidR="00BE38C4">
        <w:rPr>
          <w:w w:val="105"/>
        </w:rPr>
        <w:t xml:space="preserve">present in the </w:t>
      </w:r>
      <w:del w:id="124" w:author="charles harvey" w:date="2018-11-26T13:06:00Z">
        <w:r w:rsidR="00BE38C4" w:rsidDel="00DA2D33">
          <w:rPr>
            <w:w w:val="105"/>
          </w:rPr>
          <w:delText xml:space="preserve">site </w:delText>
        </w:r>
      </w:del>
      <w:ins w:id="125" w:author="charles harvey" w:date="2018-11-26T13:06:00Z">
        <w:r w:rsidR="00DA2D33">
          <w:rPr>
            <w:w w:val="105"/>
          </w:rPr>
          <w:t xml:space="preserve">whole domain </w:t>
        </w:r>
      </w:ins>
      <w:r w:rsidR="00BE38C4">
        <w:rPr>
          <w:w w:val="105"/>
        </w:rPr>
        <w:t xml:space="preserve">can </w:t>
      </w:r>
      <w:r w:rsidR="00BE38C4">
        <w:rPr>
          <w:spacing w:val="2"/>
          <w:w w:val="105"/>
        </w:rPr>
        <w:t xml:space="preserve">be </w:t>
      </w:r>
      <w:r w:rsidR="00BE38C4">
        <w:rPr>
          <w:w w:val="105"/>
        </w:rPr>
        <w:t xml:space="preserve">defined as a decimal between 0 and 1. </w:t>
      </w:r>
    </w:p>
    <w:p w:rsidR="00133F10" w:rsidRPr="00563FED" w:rsidRDefault="00563FED">
      <w:pPr>
        <w:pStyle w:val="BodyText"/>
        <w:spacing w:before="128" w:line="249" w:lineRule="auto"/>
        <w:ind w:left="955" w:right="968"/>
        <w:jc w:val="both"/>
        <w:rPr>
          <w:w w:val="105"/>
          <w:rPrChange w:id="126" w:author="charles harvey" w:date="2018-11-26T13:02:00Z">
            <w:rPr/>
          </w:rPrChange>
        </w:rPr>
      </w:pPr>
      <w:ins w:id="127" w:author="charles harvey" w:date="2018-11-26T13:03:00Z">
        <w:r>
          <w:rPr>
            <w:w w:val="105"/>
          </w:rPr>
          <w:tab/>
        </w:r>
      </w:ins>
      <w:del w:id="128" w:author="charles harvey" w:date="2018-11-26T13:09:00Z">
        <w:r w:rsidR="00BE38C4" w:rsidDel="00DA2D33">
          <w:rPr>
            <w:w w:val="105"/>
          </w:rPr>
          <w:delText xml:space="preserve">In the Samplesite Coordinates tab the </w:delText>
        </w:r>
      </w:del>
      <w:del w:id="129" w:author="charles harvey" w:date="2018-11-26T13:03:00Z">
        <w:r w:rsidR="00BE38C4" w:rsidDel="00563FED">
          <w:rPr>
            <w:w w:val="105"/>
          </w:rPr>
          <w:delText xml:space="preserve"> </w:delText>
        </w:r>
      </w:del>
      <w:del w:id="130" w:author="charles harvey" w:date="2018-11-26T13:07:00Z">
        <w:r w:rsidR="00BE38C4" w:rsidDel="00DA2D33">
          <w:rPr>
            <w:w w:val="105"/>
          </w:rPr>
          <w:delText xml:space="preserve">areas of each Sample </w:delText>
        </w:r>
      </w:del>
      <w:del w:id="131" w:author="charles harvey" w:date="2018-11-26T13:09:00Z">
        <w:r w:rsidR="00BE38C4" w:rsidDel="00DA2D33">
          <w:rPr>
            <w:w w:val="105"/>
          </w:rPr>
          <w:delText>Site</w:delText>
        </w:r>
      </w:del>
      <w:del w:id="132" w:author="charles harvey" w:date="2018-11-26T13:07:00Z">
        <w:r w:rsidR="00BE38C4" w:rsidDel="00DA2D33">
          <w:rPr>
            <w:w w:val="105"/>
          </w:rPr>
          <w:delText xml:space="preserve"> are defined. </w:delText>
        </w:r>
      </w:del>
      <w:r w:rsidR="00BE38C4">
        <w:rPr>
          <w:w w:val="105"/>
        </w:rPr>
        <w:t xml:space="preserve">In the first row the boundary of the entire </w:t>
      </w:r>
      <w:del w:id="133" w:author="charles harvey" w:date="2018-11-26T13:07:00Z">
        <w:r w:rsidR="00BE38C4" w:rsidDel="00DA2D33">
          <w:rPr>
            <w:w w:val="105"/>
          </w:rPr>
          <w:delText>sampling area</w:delText>
        </w:r>
      </w:del>
      <w:ins w:id="134" w:author="charles harvey" w:date="2018-11-26T13:07:00Z">
        <w:r w:rsidR="00DA2D33">
          <w:rPr>
            <w:w w:val="105"/>
          </w:rPr>
          <w:t>Domain</w:t>
        </w:r>
      </w:ins>
      <w:r w:rsidR="00BE38C4">
        <w:rPr>
          <w:w w:val="105"/>
        </w:rPr>
        <w:t xml:space="preserve"> is </w:t>
      </w:r>
      <w:del w:id="135" w:author="charles harvey" w:date="2018-11-26T13:07:00Z">
        <w:r w:rsidR="00BE38C4" w:rsidDel="00DA2D33">
          <w:rPr>
            <w:w w:val="105"/>
          </w:rPr>
          <w:delText xml:space="preserve">defined </w:delText>
        </w:r>
      </w:del>
      <w:ins w:id="136" w:author="charles harvey" w:date="2018-11-26T13:07:00Z">
        <w:r w:rsidR="00DA2D33">
          <w:rPr>
            <w:w w:val="105"/>
          </w:rPr>
          <w:t xml:space="preserve">input </w:t>
        </w:r>
      </w:ins>
      <w:del w:id="137" w:author="charles harvey" w:date="2018-11-26T13:08:00Z">
        <w:r w:rsidR="00BE38C4" w:rsidDel="00DA2D33">
          <w:rPr>
            <w:w w:val="105"/>
          </w:rPr>
          <w:delText xml:space="preserve">in </w:delText>
        </w:r>
      </w:del>
      <w:ins w:id="138" w:author="charles harvey" w:date="2018-11-26T13:08:00Z">
        <w:r w:rsidR="00DA2D33">
          <w:rPr>
            <w:w w:val="105"/>
          </w:rPr>
          <w:t xml:space="preserve">as vertices of a polygon in </w:t>
        </w:r>
      </w:ins>
      <w:r w:rsidR="00BE38C4">
        <w:rPr>
          <w:w w:val="105"/>
        </w:rPr>
        <w:t xml:space="preserve">clockwise </w:t>
      </w:r>
      <w:del w:id="139" w:author="charles harvey" w:date="2018-11-26T13:08:00Z">
        <w:r w:rsidR="00BE38C4" w:rsidDel="00DA2D33">
          <w:rPr>
            <w:w w:val="105"/>
          </w:rPr>
          <w:delText>coordinates</w:delText>
        </w:r>
      </w:del>
      <w:ins w:id="140" w:author="charles harvey" w:date="2018-11-26T13:08:00Z">
        <w:r w:rsidR="00DA2D33">
          <w:rPr>
            <w:w w:val="105"/>
          </w:rPr>
          <w:t>order, starting at any point</w:t>
        </w:r>
      </w:ins>
      <w:r w:rsidR="00BE38C4">
        <w:rPr>
          <w:w w:val="105"/>
        </w:rPr>
        <w:t xml:space="preserve">.  Below the </w:t>
      </w:r>
      <w:del w:id="141" w:author="charles harvey" w:date="2018-11-26T13:08:00Z">
        <w:r w:rsidR="00BE38C4" w:rsidDel="00DA2D33">
          <w:rPr>
            <w:w w:val="105"/>
          </w:rPr>
          <w:delText xml:space="preserve">Boundary  </w:delText>
        </w:r>
      </w:del>
      <w:ins w:id="142" w:author="charles harvey" w:date="2018-11-26T13:08:00Z">
        <w:r w:rsidR="00DA2D33">
          <w:rPr>
            <w:w w:val="105"/>
          </w:rPr>
          <w:t xml:space="preserve">Domain </w:t>
        </w:r>
      </w:ins>
      <w:r w:rsidR="00BE38C4">
        <w:rPr>
          <w:w w:val="105"/>
        </w:rPr>
        <w:t>input,</w:t>
      </w:r>
      <w:del w:id="143" w:author="charles harvey" w:date="2018-11-26T13:08:00Z">
        <w:r w:rsidR="00BE38C4" w:rsidDel="00DA2D33">
          <w:rPr>
            <w:w w:val="105"/>
          </w:rPr>
          <w:delText xml:space="preserve"> </w:delText>
        </w:r>
      </w:del>
      <w:r w:rsidR="00BE38C4">
        <w:rPr>
          <w:w w:val="105"/>
        </w:rPr>
        <w:t xml:space="preserve"> </w:t>
      </w:r>
      <w:del w:id="144" w:author="charles harvey" w:date="2018-11-26T13:03:00Z">
        <w:r w:rsidR="00BE38C4" w:rsidDel="00563FED">
          <w:rPr>
            <w:w w:val="105"/>
          </w:rPr>
          <w:delText xml:space="preserve"> </w:delText>
        </w:r>
      </w:del>
      <w:r w:rsidR="00BE38C4">
        <w:rPr>
          <w:w w:val="105"/>
        </w:rPr>
        <w:t>a coordinate must</w:t>
      </w:r>
      <w:ins w:id="145" w:author="charles harvey" w:date="2018-11-26T13:08:00Z">
        <w:r w:rsidR="00DA2D33">
          <w:rPr>
            <w:w w:val="105"/>
          </w:rPr>
          <w:t xml:space="preserve"> be</w:t>
        </w:r>
      </w:ins>
      <w:r w:rsidR="00BE38C4">
        <w:rPr>
          <w:w w:val="105"/>
        </w:rPr>
        <w:t xml:space="preserve"> entered for each sample site to create a Thiessen polygon   map.   Coordinates are entered as </w:t>
      </w:r>
      <w:r w:rsidR="00BE38C4">
        <w:rPr>
          <w:spacing w:val="-5"/>
          <w:w w:val="105"/>
        </w:rPr>
        <w:t>x,y</w:t>
      </w:r>
      <w:ins w:id="146" w:author="charles harvey" w:date="2018-11-26T13:09:00Z">
        <w:r w:rsidR="00DA2D33">
          <w:rPr>
            <w:spacing w:val="-5"/>
            <w:w w:val="105"/>
          </w:rPr>
          <w:t xml:space="preserve"> locations.</w:t>
        </w:r>
      </w:ins>
      <w:del w:id="147" w:author="charles harvey" w:date="2018-11-26T13:09:00Z">
        <w:r w:rsidR="00BE38C4" w:rsidDel="00DA2D33">
          <w:rPr>
            <w:spacing w:val="-5"/>
            <w:w w:val="105"/>
          </w:rPr>
          <w:delText>.</w:delText>
        </w:r>
      </w:del>
      <w:r w:rsidR="00BE38C4">
        <w:rPr>
          <w:spacing w:val="-5"/>
          <w:w w:val="105"/>
        </w:rPr>
        <w:t xml:space="preserve">   </w:t>
      </w:r>
      <w:r w:rsidR="00BE38C4">
        <w:rPr>
          <w:w w:val="105"/>
        </w:rPr>
        <w:t xml:space="preserve">Make sure your coordinates are within  </w:t>
      </w:r>
      <w:del w:id="148" w:author="charles harvey" w:date="2018-11-26T13:03:00Z">
        <w:r w:rsidR="00BE38C4" w:rsidDel="00563FED">
          <w:rPr>
            <w:w w:val="105"/>
          </w:rPr>
          <w:delText xml:space="preserve"> </w:delText>
        </w:r>
      </w:del>
      <w:r w:rsidR="00BE38C4">
        <w:rPr>
          <w:w w:val="105"/>
        </w:rPr>
        <w:t xml:space="preserve">the </w:t>
      </w:r>
      <w:r w:rsidR="00BE38C4">
        <w:rPr>
          <w:spacing w:val="3"/>
          <w:w w:val="105"/>
        </w:rPr>
        <w:t xml:space="preserve"> </w:t>
      </w:r>
      <w:ins w:id="149" w:author="charles harvey" w:date="2018-11-26T13:09:00Z">
        <w:r w:rsidR="00DA2D33">
          <w:rPr>
            <w:spacing w:val="3"/>
            <w:w w:val="105"/>
          </w:rPr>
          <w:t xml:space="preserve">Domain </w:t>
        </w:r>
      </w:ins>
      <w:del w:id="150" w:author="charles harvey" w:date="2018-11-26T13:09:00Z">
        <w:r w:rsidR="00BE38C4" w:rsidDel="00DA2D33">
          <w:rPr>
            <w:w w:val="105"/>
          </w:rPr>
          <w:delText>boundary</w:delText>
        </w:r>
      </w:del>
      <w:ins w:id="151" w:author="charles harvey" w:date="2018-11-26T13:09:00Z">
        <w:r w:rsidR="00DA2D33">
          <w:rPr>
            <w:w w:val="105"/>
          </w:rPr>
          <w:t>polygon</w:t>
        </w:r>
      </w:ins>
      <w:r w:rsidR="00BE38C4">
        <w:rPr>
          <w:w w:val="105"/>
        </w:rPr>
        <w:t>.</w:t>
      </w:r>
    </w:p>
    <w:p w:rsidR="00133F10" w:rsidRDefault="00BE38C4">
      <w:pPr>
        <w:pStyle w:val="BodyText"/>
        <w:spacing w:line="249" w:lineRule="auto"/>
        <w:ind w:left="955" w:right="968" w:firstLine="298"/>
        <w:jc w:val="both"/>
        <w:rPr>
          <w:ins w:id="152" w:author="charles harvey" w:date="2018-11-26T13:11:00Z"/>
          <w:w w:val="105"/>
        </w:rPr>
      </w:pPr>
      <w:r>
        <w:rPr>
          <w:spacing w:val="-3"/>
          <w:w w:val="105"/>
        </w:rPr>
        <w:t xml:space="preserve">Lastly, </w:t>
      </w:r>
      <w:del w:id="153" w:author="charles harvey" w:date="2018-11-26T13:09:00Z">
        <w:r w:rsidDel="00DA2D33">
          <w:rPr>
            <w:w w:val="105"/>
          </w:rPr>
          <w:delText>Hotspots</w:delText>
        </w:r>
      </w:del>
      <w:ins w:id="154" w:author="charles harvey" w:date="2018-11-26T13:09:00Z">
        <w:r w:rsidR="00DA2D33">
          <w:rPr>
            <w:w w:val="105"/>
          </w:rPr>
          <w:t>Attraction Areas</w:t>
        </w:r>
      </w:ins>
      <w:r>
        <w:rPr>
          <w:w w:val="105"/>
        </w:rPr>
        <w:t xml:space="preserve">, and number of fish populations are </w:t>
      </w:r>
      <w:del w:id="155" w:author="charles harvey" w:date="2018-11-26T13:10:00Z">
        <w:r w:rsidDel="001105DC">
          <w:rPr>
            <w:w w:val="105"/>
          </w:rPr>
          <w:delText>defined below Sample Sites</w:delText>
        </w:r>
      </w:del>
      <w:ins w:id="156" w:author="charles harvey" w:date="2018-11-26T13:10:00Z">
        <w:r w:rsidR="001105DC">
          <w:rPr>
            <w:w w:val="105"/>
          </w:rPr>
          <w:t>input</w:t>
        </w:r>
      </w:ins>
      <w:r>
        <w:rPr>
          <w:w w:val="105"/>
        </w:rPr>
        <w:t xml:space="preserve">. </w:t>
      </w:r>
      <w:r>
        <w:rPr>
          <w:spacing w:val="-9"/>
          <w:w w:val="105"/>
        </w:rPr>
        <w:t xml:space="preserve">To </w:t>
      </w:r>
      <w:r>
        <w:rPr>
          <w:w w:val="105"/>
        </w:rPr>
        <w:t xml:space="preserve">define attraction </w:t>
      </w:r>
      <w:del w:id="157" w:author="charles harvey" w:date="2018-11-26T13:09:00Z">
        <w:r w:rsidDel="00DA2D33">
          <w:rPr>
            <w:w w:val="105"/>
          </w:rPr>
          <w:delText xml:space="preserve"> </w:delText>
        </w:r>
      </w:del>
      <w:r>
        <w:rPr>
          <w:w w:val="105"/>
        </w:rPr>
        <w:t>factors set the Defintion property to either  ”Poly</w:t>
      </w:r>
      <w:del w:id="158" w:author="charles harvey" w:date="2018-11-26T13:10:00Z">
        <w:r w:rsidDel="00DA2D33">
          <w:rPr>
            <w:w w:val="105"/>
          </w:rPr>
          <w:delText xml:space="preserve">- </w:delText>
        </w:r>
      </w:del>
      <w:del w:id="159" w:author="charles harvey" w:date="2018-11-26T13:09:00Z">
        <w:r w:rsidDel="00DA2D33">
          <w:rPr>
            <w:w w:val="105"/>
          </w:rPr>
          <w:delText xml:space="preserve"> </w:delText>
        </w:r>
      </w:del>
      <w:r>
        <w:rPr>
          <w:w w:val="105"/>
        </w:rPr>
        <w:t xml:space="preserve">gon” or ”Fraction”, then define its name, associated fish, attraction factor (The Density of fish relative to the outside area.  </w:t>
      </w:r>
      <w:r>
        <w:rPr>
          <w:spacing w:val="-6"/>
          <w:w w:val="105"/>
        </w:rPr>
        <w:t xml:space="preserve">For </w:t>
      </w:r>
      <w:del w:id="160" w:author="charles harvey" w:date="2018-11-26T13:10:00Z">
        <w:r w:rsidDel="001105DC">
          <w:rPr>
            <w:spacing w:val="-6"/>
            <w:w w:val="105"/>
          </w:rPr>
          <w:delText xml:space="preserve"> </w:delText>
        </w:r>
      </w:del>
      <w:r>
        <w:rPr>
          <w:w w:val="105"/>
        </w:rPr>
        <w:t>instance if a attraction factor</w:t>
      </w:r>
      <w:del w:id="161" w:author="charles harvey" w:date="2018-11-26T13:11:00Z">
        <w:r w:rsidDel="001105DC">
          <w:rPr>
            <w:w w:val="105"/>
          </w:rPr>
          <w:delText xml:space="preserve">     </w:delText>
        </w:r>
      </w:del>
      <w:r>
        <w:rPr>
          <w:w w:val="105"/>
        </w:rPr>
        <w:t xml:space="preserve"> is 2, this is equivalent to saying the density of associated fish in the Hotspot is twice that of the outside area) and coordinates, or weights below. More coor- dinates or weights can </w:t>
      </w:r>
      <w:r>
        <w:rPr>
          <w:spacing w:val="2"/>
          <w:w w:val="105"/>
        </w:rPr>
        <w:t xml:space="preserve">be </w:t>
      </w:r>
      <w:r>
        <w:rPr>
          <w:w w:val="105"/>
        </w:rPr>
        <w:t xml:space="preserve">defined </w:t>
      </w:r>
      <w:r>
        <w:rPr>
          <w:spacing w:val="-3"/>
          <w:w w:val="105"/>
        </w:rPr>
        <w:t xml:space="preserve">by </w:t>
      </w:r>
      <w:r>
        <w:rPr>
          <w:w w:val="105"/>
        </w:rPr>
        <w:t xml:space="preserve">adding them to the corresponding further right columns.    </w:t>
      </w:r>
      <w:r>
        <w:rPr>
          <w:spacing w:val="50"/>
          <w:w w:val="105"/>
        </w:rPr>
        <w:t xml:space="preserve"> </w:t>
      </w:r>
      <w:r>
        <w:rPr>
          <w:w w:val="105"/>
        </w:rPr>
        <w:t>Make sure your Hotspots are defined within the boundary.</w:t>
      </w:r>
    </w:p>
    <w:p w:rsidR="001105DC" w:rsidRDefault="001105DC">
      <w:pPr>
        <w:pStyle w:val="BodyText"/>
        <w:spacing w:line="249" w:lineRule="auto"/>
        <w:ind w:left="955" w:right="968" w:firstLine="298"/>
        <w:jc w:val="both"/>
      </w:pPr>
    </w:p>
    <w:p w:rsidR="00133F10" w:rsidRDefault="00BE38C4">
      <w:pPr>
        <w:pStyle w:val="BodyText"/>
        <w:ind w:left="1254"/>
      </w:pPr>
      <w:r>
        <w:rPr>
          <w:w w:val="105"/>
        </w:rPr>
        <w:t>Example:</w:t>
      </w:r>
    </w:p>
    <w:p w:rsidR="00133F10" w:rsidRDefault="00133F10">
      <w:pPr>
        <w:sectPr w:rsidR="00133F10">
          <w:pgSz w:w="12240" w:h="15840"/>
          <w:pgMar w:top="1500" w:right="1720" w:bottom="1920" w:left="1720" w:header="0" w:footer="1737" w:gutter="0"/>
          <w:cols w:space="720"/>
        </w:sectPr>
      </w:pPr>
    </w:p>
    <w:p w:rsidR="00133F10" w:rsidRDefault="00133F10">
      <w:pPr>
        <w:pStyle w:val="BodyText"/>
      </w:pPr>
    </w:p>
    <w:p w:rsidR="00133F10" w:rsidRDefault="00133F10">
      <w:pPr>
        <w:pStyle w:val="BodyText"/>
      </w:pPr>
    </w:p>
    <w:p w:rsidR="00133F10" w:rsidRDefault="00133F10">
      <w:pPr>
        <w:pStyle w:val="BodyText"/>
      </w:pPr>
    </w:p>
    <w:p w:rsidR="00133F10" w:rsidRDefault="00133F10">
      <w:pPr>
        <w:pStyle w:val="BodyText"/>
        <w:spacing w:before="7"/>
        <w:rPr>
          <w:sz w:val="26"/>
        </w:rPr>
      </w:pPr>
    </w:p>
    <w:p w:rsidR="00133F10" w:rsidRDefault="00BE38C4">
      <w:pPr>
        <w:pStyle w:val="BodyText"/>
        <w:ind w:left="1254"/>
      </w:pPr>
      <w:r>
        <w:rPr>
          <w:noProof/>
        </w:rPr>
        <w:drawing>
          <wp:inline distT="0" distB="0" distL="0" distR="0" wp14:anchorId="4C1E55A8" wp14:editId="42C8FE20">
            <wp:extent cx="4366259" cy="662940"/>
            <wp:effectExtent l="0" t="0" r="0" b="0"/>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8" cstate="print"/>
                    <a:stretch>
                      <a:fillRect/>
                    </a:stretch>
                  </pic:blipFill>
                  <pic:spPr>
                    <a:xfrm>
                      <a:off x="0" y="0"/>
                      <a:ext cx="4366259" cy="662940"/>
                    </a:xfrm>
                    <a:prstGeom prst="rect">
                      <a:avLst/>
                    </a:prstGeom>
                  </pic:spPr>
                </pic:pic>
              </a:graphicData>
            </a:graphic>
          </wp:inline>
        </w:drawing>
      </w:r>
    </w:p>
    <w:p w:rsidR="00133F10" w:rsidRDefault="00BE38C4">
      <w:pPr>
        <w:pStyle w:val="BodyText"/>
        <w:spacing w:before="52" w:line="249" w:lineRule="auto"/>
        <w:ind w:left="955" w:right="1128"/>
        <w:jc w:val="both"/>
      </w:pPr>
      <w:r>
        <w:rPr>
          <w:w w:val="110"/>
        </w:rPr>
        <w:t>Each</w:t>
      </w:r>
      <w:r>
        <w:rPr>
          <w:spacing w:val="-11"/>
          <w:w w:val="110"/>
        </w:rPr>
        <w:t xml:space="preserve"> </w:t>
      </w:r>
      <w:r>
        <w:rPr>
          <w:w w:val="110"/>
        </w:rPr>
        <w:t>fish</w:t>
      </w:r>
      <w:r>
        <w:rPr>
          <w:spacing w:val="-11"/>
          <w:w w:val="110"/>
        </w:rPr>
        <w:t xml:space="preserve"> </w:t>
      </w:r>
      <w:r>
        <w:rPr>
          <w:w w:val="110"/>
        </w:rPr>
        <w:t>must</w:t>
      </w:r>
      <w:r>
        <w:rPr>
          <w:spacing w:val="-11"/>
          <w:w w:val="110"/>
        </w:rPr>
        <w:t xml:space="preserve"> </w:t>
      </w:r>
      <w:r>
        <w:rPr>
          <w:spacing w:val="-3"/>
          <w:w w:val="110"/>
        </w:rPr>
        <w:t>have</w:t>
      </w:r>
      <w:r>
        <w:rPr>
          <w:spacing w:val="-11"/>
          <w:w w:val="110"/>
        </w:rPr>
        <w:t xml:space="preserve"> </w:t>
      </w:r>
      <w:r>
        <w:rPr>
          <w:w w:val="110"/>
        </w:rPr>
        <w:t>at</w:t>
      </w:r>
      <w:r>
        <w:rPr>
          <w:spacing w:val="-11"/>
          <w:w w:val="110"/>
        </w:rPr>
        <w:t xml:space="preserve"> </w:t>
      </w:r>
      <w:r>
        <w:rPr>
          <w:w w:val="110"/>
        </w:rPr>
        <w:t>least</w:t>
      </w:r>
      <w:r>
        <w:rPr>
          <w:spacing w:val="-11"/>
          <w:w w:val="110"/>
        </w:rPr>
        <w:t xml:space="preserve"> </w:t>
      </w:r>
      <w:r>
        <w:rPr>
          <w:w w:val="110"/>
        </w:rPr>
        <w:t>one</w:t>
      </w:r>
      <w:r>
        <w:rPr>
          <w:spacing w:val="-11"/>
          <w:w w:val="110"/>
        </w:rPr>
        <w:t xml:space="preserve"> </w:t>
      </w:r>
      <w:r>
        <w:rPr>
          <w:w w:val="110"/>
        </w:rPr>
        <w:t>corresponding</w:t>
      </w:r>
      <w:r>
        <w:rPr>
          <w:spacing w:val="-11"/>
          <w:w w:val="110"/>
        </w:rPr>
        <w:t xml:space="preserve"> </w:t>
      </w:r>
      <w:r>
        <w:rPr>
          <w:w w:val="110"/>
        </w:rPr>
        <w:t>hotspot.</w:t>
      </w:r>
      <w:r>
        <w:rPr>
          <w:spacing w:val="14"/>
          <w:w w:val="110"/>
        </w:rPr>
        <w:t xml:space="preserve"> </w:t>
      </w:r>
      <w:r>
        <w:rPr>
          <w:w w:val="110"/>
        </w:rPr>
        <w:t>This</w:t>
      </w:r>
      <w:r>
        <w:rPr>
          <w:spacing w:val="-11"/>
          <w:w w:val="110"/>
        </w:rPr>
        <w:t xml:space="preserve"> </w:t>
      </w:r>
      <w:r>
        <w:rPr>
          <w:w w:val="110"/>
        </w:rPr>
        <w:t>is</w:t>
      </w:r>
      <w:r>
        <w:rPr>
          <w:spacing w:val="-11"/>
          <w:w w:val="110"/>
        </w:rPr>
        <w:t xml:space="preserve"> </w:t>
      </w:r>
      <w:r>
        <w:rPr>
          <w:w w:val="110"/>
        </w:rPr>
        <w:t>a</w:t>
      </w:r>
      <w:r>
        <w:rPr>
          <w:spacing w:val="-11"/>
          <w:w w:val="110"/>
        </w:rPr>
        <w:t xml:space="preserve"> </w:t>
      </w:r>
      <w:r>
        <w:rPr>
          <w:w w:val="110"/>
        </w:rPr>
        <w:t>downside,</w:t>
      </w:r>
      <w:r>
        <w:rPr>
          <w:spacing w:val="-8"/>
          <w:w w:val="110"/>
        </w:rPr>
        <w:t xml:space="preserve"> </w:t>
      </w:r>
      <w:r>
        <w:rPr>
          <w:w w:val="110"/>
        </w:rPr>
        <w:t>but If</w:t>
      </w:r>
      <w:r>
        <w:rPr>
          <w:spacing w:val="-15"/>
          <w:w w:val="110"/>
        </w:rPr>
        <w:t xml:space="preserve"> </w:t>
      </w:r>
      <w:r>
        <w:rPr>
          <w:w w:val="110"/>
        </w:rPr>
        <w:t>you</w:t>
      </w:r>
      <w:r>
        <w:rPr>
          <w:spacing w:val="-15"/>
          <w:w w:val="110"/>
        </w:rPr>
        <w:t xml:space="preserve"> </w:t>
      </w:r>
      <w:r>
        <w:rPr>
          <w:w w:val="110"/>
        </w:rPr>
        <w:t>wish</w:t>
      </w:r>
      <w:r>
        <w:rPr>
          <w:spacing w:val="-15"/>
          <w:w w:val="110"/>
        </w:rPr>
        <w:t xml:space="preserve"> </w:t>
      </w:r>
      <w:r>
        <w:rPr>
          <w:w w:val="110"/>
        </w:rPr>
        <w:t>to</w:t>
      </w:r>
      <w:r>
        <w:rPr>
          <w:spacing w:val="-15"/>
          <w:w w:val="110"/>
        </w:rPr>
        <w:t xml:space="preserve"> </w:t>
      </w:r>
      <w:r>
        <w:rPr>
          <w:w w:val="110"/>
        </w:rPr>
        <w:t>not</w:t>
      </w:r>
      <w:r>
        <w:rPr>
          <w:spacing w:val="-15"/>
          <w:w w:val="110"/>
        </w:rPr>
        <w:t xml:space="preserve"> </w:t>
      </w:r>
      <w:r>
        <w:rPr>
          <w:w w:val="110"/>
        </w:rPr>
        <w:t>define</w:t>
      </w:r>
      <w:r>
        <w:rPr>
          <w:spacing w:val="-15"/>
          <w:w w:val="110"/>
        </w:rPr>
        <w:t xml:space="preserve"> </w:t>
      </w:r>
      <w:r>
        <w:rPr>
          <w:w w:val="110"/>
        </w:rPr>
        <w:t>a</w:t>
      </w:r>
      <w:r>
        <w:rPr>
          <w:spacing w:val="-15"/>
          <w:w w:val="110"/>
        </w:rPr>
        <w:t xml:space="preserve"> </w:t>
      </w:r>
      <w:r>
        <w:rPr>
          <w:w w:val="110"/>
        </w:rPr>
        <w:t>hotspot</w:t>
      </w:r>
      <w:r>
        <w:rPr>
          <w:spacing w:val="-15"/>
          <w:w w:val="110"/>
        </w:rPr>
        <w:t xml:space="preserve"> </w:t>
      </w:r>
      <w:r>
        <w:rPr>
          <w:w w:val="110"/>
        </w:rPr>
        <w:t>for</w:t>
      </w:r>
      <w:r>
        <w:rPr>
          <w:spacing w:val="-15"/>
          <w:w w:val="110"/>
        </w:rPr>
        <w:t xml:space="preserve"> </w:t>
      </w:r>
      <w:r>
        <w:rPr>
          <w:w w:val="110"/>
        </w:rPr>
        <w:t>a</w:t>
      </w:r>
      <w:r>
        <w:rPr>
          <w:spacing w:val="-15"/>
          <w:w w:val="110"/>
        </w:rPr>
        <w:t xml:space="preserve"> </w:t>
      </w:r>
      <w:r>
        <w:rPr>
          <w:w w:val="110"/>
        </w:rPr>
        <w:t>fish</w:t>
      </w:r>
      <w:r>
        <w:rPr>
          <w:spacing w:val="-15"/>
          <w:w w:val="110"/>
        </w:rPr>
        <w:t xml:space="preserve"> </w:t>
      </w:r>
      <w:r>
        <w:rPr>
          <w:w w:val="110"/>
        </w:rPr>
        <w:t>make</w:t>
      </w:r>
      <w:r>
        <w:rPr>
          <w:spacing w:val="-15"/>
          <w:w w:val="110"/>
        </w:rPr>
        <w:t xml:space="preserve"> </w:t>
      </w:r>
      <w:r>
        <w:rPr>
          <w:w w:val="110"/>
        </w:rPr>
        <w:t>’fake’</w:t>
      </w:r>
      <w:r>
        <w:rPr>
          <w:spacing w:val="-15"/>
          <w:w w:val="110"/>
        </w:rPr>
        <w:t xml:space="preserve"> </w:t>
      </w:r>
      <w:r>
        <w:rPr>
          <w:w w:val="110"/>
        </w:rPr>
        <w:t>coordinates</w:t>
      </w:r>
      <w:r>
        <w:rPr>
          <w:spacing w:val="-15"/>
          <w:w w:val="110"/>
        </w:rPr>
        <w:t xml:space="preserve"> </w:t>
      </w:r>
      <w:r>
        <w:rPr>
          <w:w w:val="110"/>
        </w:rPr>
        <w:t>or</w:t>
      </w:r>
      <w:r>
        <w:rPr>
          <w:spacing w:val="-15"/>
          <w:w w:val="110"/>
        </w:rPr>
        <w:t xml:space="preserve"> </w:t>
      </w:r>
      <w:r>
        <w:rPr>
          <w:w w:val="110"/>
        </w:rPr>
        <w:t xml:space="preserve">weights, and set the attraction </w:t>
      </w:r>
      <w:r>
        <w:rPr>
          <w:spacing w:val="-3"/>
          <w:w w:val="110"/>
        </w:rPr>
        <w:t xml:space="preserve">Factor </w:t>
      </w:r>
      <w:r>
        <w:rPr>
          <w:w w:val="110"/>
        </w:rPr>
        <w:t xml:space="preserve">to  </w:t>
      </w:r>
      <w:r>
        <w:rPr>
          <w:spacing w:val="10"/>
          <w:w w:val="110"/>
        </w:rPr>
        <w:t xml:space="preserve"> </w:t>
      </w:r>
      <w:r>
        <w:rPr>
          <w:w w:val="110"/>
        </w:rPr>
        <w:t>1.</w:t>
      </w:r>
    </w:p>
    <w:p w:rsidR="00133F10" w:rsidRDefault="00133F10">
      <w:pPr>
        <w:pStyle w:val="BodyText"/>
        <w:spacing w:before="5"/>
        <w:rPr>
          <w:sz w:val="24"/>
        </w:rPr>
      </w:pPr>
    </w:p>
    <w:p w:rsidR="00133F10" w:rsidRDefault="00BE38C4">
      <w:pPr>
        <w:pStyle w:val="Heading2"/>
        <w:numPr>
          <w:ilvl w:val="1"/>
          <w:numId w:val="5"/>
        </w:numPr>
        <w:tabs>
          <w:tab w:val="left" w:pos="1569"/>
        </w:tabs>
        <w:jc w:val="both"/>
      </w:pPr>
      <w:bookmarkStart w:id="162" w:name="_TOC_250005"/>
      <w:r>
        <w:rPr>
          <w:w w:val="115"/>
        </w:rPr>
        <w:t>Important Notes on</w:t>
      </w:r>
      <w:r>
        <w:rPr>
          <w:spacing w:val="33"/>
          <w:w w:val="115"/>
        </w:rPr>
        <w:t xml:space="preserve"> </w:t>
      </w:r>
      <w:bookmarkEnd w:id="162"/>
      <w:r>
        <w:rPr>
          <w:w w:val="115"/>
        </w:rPr>
        <w:t>Solving</w:t>
      </w:r>
    </w:p>
    <w:p w:rsidR="00133F10" w:rsidRDefault="00BE38C4">
      <w:pPr>
        <w:pStyle w:val="BodyText"/>
        <w:spacing w:before="128" w:line="249" w:lineRule="auto"/>
        <w:ind w:left="1453" w:right="1128"/>
        <w:jc w:val="both"/>
      </w:pPr>
      <w:r>
        <w:pict w14:anchorId="33C9E146">
          <v:shape id="_x0000_s1041" type="#_x0000_t202" style="position:absolute;left:0;text-align:left;margin-left:148.7pt;margin-top:8pt;width:5pt;height:17.3pt;z-index:1432;mso-position-horizontal-relative:page" filled="f" stroked="f">
            <v:textbox inset="0,0,0,0">
              <w:txbxContent>
                <w:p w:rsidR="00071004" w:rsidRDefault="00071004">
                  <w:pPr>
                    <w:spacing w:line="242" w:lineRule="exact"/>
                    <w:rPr>
                      <w:rFonts w:ascii="メイリオ" w:hAnsi="メイリオ"/>
                      <w:i/>
                      <w:sz w:val="20"/>
                    </w:rPr>
                  </w:pPr>
                  <w:r>
                    <w:rPr>
                      <w:rFonts w:ascii="メイリオ" w:hAnsi="メイリオ"/>
                      <w:i/>
                      <w:w w:val="93"/>
                      <w:sz w:val="20"/>
                    </w:rPr>
                    <w:t>•</w:t>
                  </w:r>
                </w:p>
              </w:txbxContent>
            </v:textbox>
            <w10:wrap anchorx="page"/>
          </v:shape>
        </w:pict>
      </w:r>
      <w:r>
        <w:rPr>
          <w:w w:val="110"/>
        </w:rPr>
        <w:t>There are two different ways of defining Dissolved Concentration of a Chemical in Water (g/L):</w:t>
      </w:r>
    </w:p>
    <w:p w:rsidR="00133F10" w:rsidRDefault="00BE38C4">
      <w:pPr>
        <w:pStyle w:val="ListParagraph"/>
        <w:numPr>
          <w:ilvl w:val="0"/>
          <w:numId w:val="4"/>
        </w:numPr>
        <w:tabs>
          <w:tab w:val="left" w:pos="1892"/>
        </w:tabs>
        <w:spacing w:before="159"/>
        <w:ind w:hanging="254"/>
        <w:rPr>
          <w:sz w:val="20"/>
        </w:rPr>
      </w:pPr>
      <w:r>
        <w:rPr>
          <w:spacing w:val="-6"/>
          <w:w w:val="110"/>
          <w:sz w:val="20"/>
        </w:rPr>
        <w:t xml:space="preserve">You </w:t>
      </w:r>
      <w:r>
        <w:rPr>
          <w:w w:val="110"/>
          <w:sz w:val="20"/>
        </w:rPr>
        <w:t xml:space="preserve">can directly define it </w:t>
      </w:r>
      <w:r>
        <w:rPr>
          <w:spacing w:val="-3"/>
          <w:w w:val="110"/>
          <w:sz w:val="20"/>
        </w:rPr>
        <w:t xml:space="preserve">by </w:t>
      </w:r>
      <w:r>
        <w:rPr>
          <w:w w:val="110"/>
          <w:sz w:val="20"/>
        </w:rPr>
        <w:t>entry into its</w:t>
      </w:r>
      <w:r>
        <w:rPr>
          <w:spacing w:val="2"/>
          <w:w w:val="110"/>
          <w:sz w:val="20"/>
        </w:rPr>
        <w:t xml:space="preserve"> </w:t>
      </w:r>
      <w:r>
        <w:rPr>
          <w:w w:val="110"/>
          <w:sz w:val="20"/>
        </w:rPr>
        <w:t>cell.</w:t>
      </w:r>
    </w:p>
    <w:p w:rsidR="00133F10" w:rsidRDefault="00BE38C4">
      <w:pPr>
        <w:pStyle w:val="ListParagraph"/>
        <w:numPr>
          <w:ilvl w:val="0"/>
          <w:numId w:val="4"/>
        </w:numPr>
        <w:tabs>
          <w:tab w:val="left" w:pos="1892"/>
        </w:tabs>
        <w:spacing w:before="89"/>
        <w:ind w:hanging="254"/>
        <w:rPr>
          <w:sz w:val="20"/>
        </w:rPr>
      </w:pPr>
      <w:r>
        <w:rPr>
          <w:spacing w:val="-6"/>
          <w:w w:val="105"/>
          <w:sz w:val="20"/>
        </w:rPr>
        <w:t xml:space="preserve">You </w:t>
      </w:r>
      <w:r>
        <w:rPr>
          <w:w w:val="105"/>
          <w:sz w:val="20"/>
        </w:rPr>
        <w:t>can</w:t>
      </w:r>
      <w:r>
        <w:rPr>
          <w:spacing w:val="20"/>
          <w:w w:val="105"/>
          <w:sz w:val="20"/>
        </w:rPr>
        <w:t xml:space="preserve"> </w:t>
      </w:r>
      <w:r>
        <w:rPr>
          <w:w w:val="105"/>
          <w:sz w:val="20"/>
        </w:rPr>
        <w:t>define:</w:t>
      </w:r>
    </w:p>
    <w:p w:rsidR="00133F10" w:rsidRDefault="00BE38C4">
      <w:pPr>
        <w:pStyle w:val="ListParagraph"/>
        <w:numPr>
          <w:ilvl w:val="1"/>
          <w:numId w:val="4"/>
        </w:numPr>
        <w:tabs>
          <w:tab w:val="left" w:pos="2265"/>
        </w:tabs>
        <w:spacing w:before="89"/>
        <w:ind w:hanging="214"/>
        <w:rPr>
          <w:sz w:val="20"/>
        </w:rPr>
      </w:pPr>
      <w:r>
        <w:rPr>
          <w:spacing w:val="-4"/>
          <w:w w:val="110"/>
          <w:sz w:val="20"/>
        </w:rPr>
        <w:t xml:space="preserve">Total </w:t>
      </w:r>
      <w:r>
        <w:rPr>
          <w:w w:val="110"/>
          <w:sz w:val="20"/>
        </w:rPr>
        <w:t>Concentration in</w:t>
      </w:r>
      <w:r>
        <w:rPr>
          <w:spacing w:val="46"/>
          <w:w w:val="110"/>
          <w:sz w:val="20"/>
        </w:rPr>
        <w:t xml:space="preserve"> </w:t>
      </w:r>
      <w:r>
        <w:rPr>
          <w:spacing w:val="-4"/>
          <w:w w:val="110"/>
          <w:sz w:val="20"/>
        </w:rPr>
        <w:t>Water</w:t>
      </w:r>
    </w:p>
    <w:p w:rsidR="00133F10" w:rsidRDefault="00BE38C4">
      <w:pPr>
        <w:pStyle w:val="ListParagraph"/>
        <w:numPr>
          <w:ilvl w:val="1"/>
          <w:numId w:val="4"/>
        </w:numPr>
        <w:tabs>
          <w:tab w:val="left" w:pos="2265"/>
        </w:tabs>
        <w:spacing w:before="49"/>
        <w:ind w:hanging="214"/>
        <w:rPr>
          <w:sz w:val="20"/>
        </w:rPr>
      </w:pPr>
      <w:r>
        <w:rPr>
          <w:w w:val="105"/>
          <w:sz w:val="20"/>
        </w:rPr>
        <w:t xml:space="preserve">Disequilibrium factor of Dissolved Organic </w:t>
      </w:r>
      <w:r>
        <w:rPr>
          <w:spacing w:val="33"/>
          <w:w w:val="105"/>
          <w:sz w:val="20"/>
        </w:rPr>
        <w:t xml:space="preserve"> </w:t>
      </w:r>
      <w:r>
        <w:rPr>
          <w:w w:val="105"/>
          <w:sz w:val="20"/>
        </w:rPr>
        <w:t>Carbon</w:t>
      </w:r>
    </w:p>
    <w:p w:rsidR="00133F10" w:rsidRDefault="00BE38C4">
      <w:pPr>
        <w:pStyle w:val="ListParagraph"/>
        <w:numPr>
          <w:ilvl w:val="1"/>
          <w:numId w:val="4"/>
        </w:numPr>
        <w:tabs>
          <w:tab w:val="left" w:pos="2265"/>
        </w:tabs>
        <w:spacing w:before="49"/>
        <w:ind w:hanging="214"/>
        <w:rPr>
          <w:sz w:val="20"/>
        </w:rPr>
      </w:pPr>
      <w:r>
        <w:rPr>
          <w:w w:val="105"/>
          <w:sz w:val="20"/>
        </w:rPr>
        <w:t xml:space="preserve">Disequilibrium factor of Particulate Organic   </w:t>
      </w:r>
      <w:r>
        <w:rPr>
          <w:spacing w:val="13"/>
          <w:w w:val="105"/>
          <w:sz w:val="20"/>
        </w:rPr>
        <w:t xml:space="preserve"> </w:t>
      </w:r>
      <w:r>
        <w:rPr>
          <w:w w:val="105"/>
          <w:sz w:val="20"/>
        </w:rPr>
        <w:t>Carbon</w:t>
      </w:r>
    </w:p>
    <w:p w:rsidR="00133F10" w:rsidRDefault="00BE38C4">
      <w:pPr>
        <w:pStyle w:val="ListParagraph"/>
        <w:numPr>
          <w:ilvl w:val="1"/>
          <w:numId w:val="4"/>
        </w:numPr>
        <w:tabs>
          <w:tab w:val="left" w:pos="2265"/>
        </w:tabs>
        <w:spacing w:before="49"/>
        <w:ind w:hanging="214"/>
        <w:rPr>
          <w:sz w:val="20"/>
        </w:rPr>
      </w:pPr>
      <w:r>
        <w:rPr>
          <w:w w:val="110"/>
          <w:sz w:val="20"/>
        </w:rPr>
        <w:t>POC–octanol proportionality constant</w:t>
      </w:r>
    </w:p>
    <w:p w:rsidR="00133F10" w:rsidRDefault="00BE38C4">
      <w:pPr>
        <w:pStyle w:val="ListParagraph"/>
        <w:numPr>
          <w:ilvl w:val="1"/>
          <w:numId w:val="4"/>
        </w:numPr>
        <w:tabs>
          <w:tab w:val="left" w:pos="2265"/>
        </w:tabs>
        <w:spacing w:before="49"/>
        <w:ind w:hanging="214"/>
        <w:rPr>
          <w:sz w:val="20"/>
        </w:rPr>
      </w:pPr>
      <w:r>
        <w:rPr>
          <w:w w:val="110"/>
          <w:sz w:val="20"/>
        </w:rPr>
        <w:t>DOC–octanol proportionality</w:t>
      </w:r>
      <w:r>
        <w:rPr>
          <w:spacing w:val="-20"/>
          <w:w w:val="110"/>
          <w:sz w:val="20"/>
        </w:rPr>
        <w:t xml:space="preserve"> </w:t>
      </w:r>
      <w:r>
        <w:rPr>
          <w:w w:val="110"/>
          <w:sz w:val="20"/>
        </w:rPr>
        <w:t>constant</w:t>
      </w:r>
    </w:p>
    <w:p w:rsidR="00133F10" w:rsidRDefault="00BE38C4">
      <w:pPr>
        <w:pStyle w:val="BodyText"/>
        <w:spacing w:before="168" w:line="249" w:lineRule="auto"/>
        <w:ind w:left="1453" w:right="1128"/>
        <w:jc w:val="both"/>
      </w:pPr>
      <w:r>
        <w:pict w14:anchorId="62D4177D">
          <v:shape id="_x0000_s1040" type="#_x0000_t202" style="position:absolute;left:0;text-align:left;margin-left:148.7pt;margin-top:10pt;width:5pt;height:17.3pt;z-index:1456;mso-position-horizontal-relative:page" filled="f" stroked="f">
            <v:textbox inset="0,0,0,0">
              <w:txbxContent>
                <w:p w:rsidR="00071004" w:rsidRDefault="00071004">
                  <w:pPr>
                    <w:spacing w:line="242" w:lineRule="exact"/>
                    <w:rPr>
                      <w:rFonts w:ascii="メイリオ" w:hAnsi="メイリオ"/>
                      <w:i/>
                      <w:sz w:val="20"/>
                    </w:rPr>
                  </w:pPr>
                  <w:r>
                    <w:rPr>
                      <w:rFonts w:ascii="メイリオ" w:hAnsi="メイリオ"/>
                      <w:i/>
                      <w:w w:val="93"/>
                      <w:sz w:val="20"/>
                    </w:rPr>
                    <w:t>•</w:t>
                  </w:r>
                </w:p>
              </w:txbxContent>
            </v:textbox>
            <w10:wrap anchorx="page"/>
          </v:shape>
        </w:pict>
      </w:r>
      <w:r>
        <w:rPr>
          <w:w w:val="110"/>
        </w:rPr>
        <w:t>If</w:t>
      </w:r>
      <w:r>
        <w:rPr>
          <w:spacing w:val="-15"/>
          <w:w w:val="110"/>
        </w:rPr>
        <w:t xml:space="preserve"> </w:t>
      </w:r>
      <w:r>
        <w:rPr>
          <w:w w:val="110"/>
        </w:rPr>
        <w:t>any</w:t>
      </w:r>
      <w:r>
        <w:rPr>
          <w:spacing w:val="-15"/>
          <w:w w:val="110"/>
        </w:rPr>
        <w:t xml:space="preserve"> </w:t>
      </w:r>
      <w:r>
        <w:rPr>
          <w:w w:val="110"/>
        </w:rPr>
        <w:t>organisms</w:t>
      </w:r>
      <w:r>
        <w:rPr>
          <w:spacing w:val="-14"/>
          <w:w w:val="110"/>
        </w:rPr>
        <w:t xml:space="preserve"> </w:t>
      </w:r>
      <w:r>
        <w:rPr>
          <w:w w:val="110"/>
        </w:rPr>
        <w:t>diet</w:t>
      </w:r>
      <w:r>
        <w:rPr>
          <w:spacing w:val="-14"/>
          <w:w w:val="110"/>
        </w:rPr>
        <w:t xml:space="preserve"> </w:t>
      </w:r>
      <w:r>
        <w:rPr>
          <w:w w:val="110"/>
        </w:rPr>
        <w:t>is</w:t>
      </w:r>
      <w:r>
        <w:rPr>
          <w:spacing w:val="-15"/>
          <w:w w:val="110"/>
        </w:rPr>
        <w:t xml:space="preserve"> </w:t>
      </w:r>
      <w:r>
        <w:rPr>
          <w:w w:val="110"/>
        </w:rPr>
        <w:t>partly</w:t>
      </w:r>
      <w:r>
        <w:rPr>
          <w:spacing w:val="-15"/>
          <w:w w:val="110"/>
        </w:rPr>
        <w:t xml:space="preserve"> </w:t>
      </w:r>
      <w:r>
        <w:rPr>
          <w:w w:val="110"/>
        </w:rPr>
        <w:t>made</w:t>
      </w:r>
      <w:r>
        <w:rPr>
          <w:spacing w:val="-15"/>
          <w:w w:val="110"/>
        </w:rPr>
        <w:t xml:space="preserve"> </w:t>
      </w:r>
      <w:r>
        <w:rPr>
          <w:w w:val="110"/>
        </w:rPr>
        <w:t>up</w:t>
      </w:r>
      <w:r>
        <w:rPr>
          <w:spacing w:val="-15"/>
          <w:w w:val="110"/>
        </w:rPr>
        <w:t xml:space="preserve"> </w:t>
      </w:r>
      <w:r>
        <w:rPr>
          <w:w w:val="110"/>
        </w:rPr>
        <w:t>of</w:t>
      </w:r>
      <w:r>
        <w:rPr>
          <w:spacing w:val="-15"/>
          <w:w w:val="110"/>
        </w:rPr>
        <w:t xml:space="preserve"> </w:t>
      </w:r>
      <w:r>
        <w:rPr>
          <w:w w:val="110"/>
        </w:rPr>
        <w:t>sediment,</w:t>
      </w:r>
      <w:r>
        <w:rPr>
          <w:spacing w:val="-12"/>
          <w:w w:val="110"/>
        </w:rPr>
        <w:t xml:space="preserve"> </w:t>
      </w:r>
      <w:r>
        <w:rPr>
          <w:w w:val="110"/>
        </w:rPr>
        <w:t>then</w:t>
      </w:r>
      <w:r>
        <w:rPr>
          <w:spacing w:val="-15"/>
          <w:w w:val="110"/>
        </w:rPr>
        <w:t xml:space="preserve"> </w:t>
      </w:r>
      <w:r>
        <w:rPr>
          <w:w w:val="110"/>
        </w:rPr>
        <w:t>both</w:t>
      </w:r>
      <w:r>
        <w:rPr>
          <w:spacing w:val="-15"/>
          <w:w w:val="110"/>
        </w:rPr>
        <w:t xml:space="preserve"> </w:t>
      </w:r>
      <w:r>
        <w:rPr>
          <w:w w:val="110"/>
        </w:rPr>
        <w:t>the</w:t>
      </w:r>
      <w:r>
        <w:rPr>
          <w:spacing w:val="-15"/>
          <w:w w:val="110"/>
        </w:rPr>
        <w:t xml:space="preserve"> </w:t>
      </w:r>
      <w:r>
        <w:rPr>
          <w:spacing w:val="-3"/>
          <w:w w:val="110"/>
        </w:rPr>
        <w:t xml:space="preserve">Fraction </w:t>
      </w:r>
      <w:r>
        <w:rPr>
          <w:w w:val="110"/>
        </w:rPr>
        <w:t xml:space="preserve">of Organic Carbon Content in Sediment, and Concentration in Sediment (ng/g) must </w:t>
      </w:r>
      <w:r>
        <w:rPr>
          <w:spacing w:val="2"/>
          <w:w w:val="110"/>
        </w:rPr>
        <w:t>be</w:t>
      </w:r>
      <w:r>
        <w:rPr>
          <w:spacing w:val="9"/>
          <w:w w:val="110"/>
        </w:rPr>
        <w:t xml:space="preserve"> </w:t>
      </w:r>
      <w:r>
        <w:rPr>
          <w:w w:val="110"/>
        </w:rPr>
        <w:t>defined.</w:t>
      </w:r>
    </w:p>
    <w:p w:rsidR="00133F10" w:rsidRDefault="00BE38C4">
      <w:pPr>
        <w:pStyle w:val="BodyText"/>
        <w:spacing w:before="159" w:line="249" w:lineRule="auto"/>
        <w:ind w:left="1453" w:right="1128"/>
        <w:jc w:val="both"/>
      </w:pPr>
      <w:r>
        <w:pict w14:anchorId="7D96072C">
          <v:shape id="_x0000_s1039" type="#_x0000_t202" style="position:absolute;left:0;text-align:left;margin-left:148.7pt;margin-top:9.55pt;width:5pt;height:17.3pt;z-index:1480;mso-position-horizontal-relative:page" filled="f" stroked="f">
            <v:textbox inset="0,0,0,0">
              <w:txbxContent>
                <w:p w:rsidR="00071004" w:rsidRDefault="00071004">
                  <w:pPr>
                    <w:spacing w:line="242" w:lineRule="exact"/>
                    <w:rPr>
                      <w:rFonts w:ascii="メイリオ" w:hAnsi="メイリオ"/>
                      <w:i/>
                      <w:sz w:val="20"/>
                    </w:rPr>
                  </w:pPr>
                  <w:r>
                    <w:rPr>
                      <w:rFonts w:ascii="メイリオ" w:hAnsi="メイリオ"/>
                      <w:i/>
                      <w:w w:val="93"/>
                      <w:sz w:val="20"/>
                    </w:rPr>
                    <w:t>•</w:t>
                  </w:r>
                </w:p>
              </w:txbxContent>
            </v:textbox>
            <w10:wrap anchorx="page"/>
          </v:shape>
        </w:pict>
      </w:r>
      <w:r>
        <w:rPr>
          <w:w w:val="110"/>
        </w:rPr>
        <w:t>Some</w:t>
      </w:r>
      <w:r>
        <w:rPr>
          <w:spacing w:val="-11"/>
          <w:w w:val="110"/>
        </w:rPr>
        <w:t xml:space="preserve"> </w:t>
      </w:r>
      <w:r>
        <w:rPr>
          <w:w w:val="110"/>
        </w:rPr>
        <w:t>parameters</w:t>
      </w:r>
      <w:r>
        <w:rPr>
          <w:spacing w:val="-11"/>
          <w:w w:val="110"/>
        </w:rPr>
        <w:t xml:space="preserve"> </w:t>
      </w:r>
      <w:r>
        <w:rPr>
          <w:w w:val="110"/>
        </w:rPr>
        <w:t>in</w:t>
      </w:r>
      <w:r>
        <w:rPr>
          <w:spacing w:val="-11"/>
          <w:w w:val="110"/>
        </w:rPr>
        <w:t xml:space="preserve"> </w:t>
      </w:r>
      <w:r>
        <w:rPr>
          <w:w w:val="110"/>
        </w:rPr>
        <w:t>the</w:t>
      </w:r>
      <w:r>
        <w:rPr>
          <w:spacing w:val="-11"/>
          <w:w w:val="110"/>
        </w:rPr>
        <w:t xml:space="preserve"> </w:t>
      </w:r>
      <w:r>
        <w:rPr>
          <w:w w:val="110"/>
        </w:rPr>
        <w:t>excel</w:t>
      </w:r>
      <w:r>
        <w:rPr>
          <w:spacing w:val="-11"/>
          <w:w w:val="110"/>
        </w:rPr>
        <w:t xml:space="preserve"> </w:t>
      </w:r>
      <w:r>
        <w:rPr>
          <w:w w:val="110"/>
        </w:rPr>
        <w:t>spreadsheet</w:t>
      </w:r>
      <w:r>
        <w:rPr>
          <w:spacing w:val="-11"/>
          <w:w w:val="110"/>
        </w:rPr>
        <w:t xml:space="preserve"> </w:t>
      </w:r>
      <w:r>
        <w:rPr>
          <w:w w:val="110"/>
        </w:rPr>
        <w:t>are</w:t>
      </w:r>
      <w:r>
        <w:rPr>
          <w:spacing w:val="-11"/>
          <w:w w:val="110"/>
        </w:rPr>
        <w:t xml:space="preserve"> </w:t>
      </w:r>
      <w:r>
        <w:rPr>
          <w:w w:val="110"/>
        </w:rPr>
        <w:t>labelled</w:t>
      </w:r>
      <w:r>
        <w:rPr>
          <w:spacing w:val="-11"/>
          <w:w w:val="110"/>
        </w:rPr>
        <w:t xml:space="preserve"> </w:t>
      </w:r>
      <w:r>
        <w:rPr>
          <w:w w:val="110"/>
        </w:rPr>
        <w:t>with</w:t>
      </w:r>
      <w:r>
        <w:rPr>
          <w:spacing w:val="-11"/>
          <w:w w:val="110"/>
        </w:rPr>
        <w:t xml:space="preserve"> </w:t>
      </w:r>
      <w:r>
        <w:rPr>
          <w:w w:val="110"/>
        </w:rPr>
        <w:t>default</w:t>
      </w:r>
      <w:r>
        <w:rPr>
          <w:spacing w:val="-11"/>
          <w:w w:val="110"/>
        </w:rPr>
        <w:t xml:space="preserve"> </w:t>
      </w:r>
      <w:r>
        <w:rPr>
          <w:w w:val="110"/>
        </w:rPr>
        <w:t>values that they will take on if nothing is</w:t>
      </w:r>
      <w:r>
        <w:rPr>
          <w:spacing w:val="29"/>
          <w:w w:val="110"/>
        </w:rPr>
        <w:t xml:space="preserve"> </w:t>
      </w:r>
      <w:r>
        <w:rPr>
          <w:w w:val="110"/>
        </w:rPr>
        <w:t>entered.</w:t>
      </w:r>
    </w:p>
    <w:p w:rsidR="00133F10" w:rsidRDefault="00BE38C4">
      <w:pPr>
        <w:pStyle w:val="ListParagraph"/>
        <w:numPr>
          <w:ilvl w:val="0"/>
          <w:numId w:val="3"/>
        </w:numPr>
        <w:tabs>
          <w:tab w:val="left" w:pos="1454"/>
        </w:tabs>
        <w:spacing w:before="71"/>
        <w:ind w:hanging="199"/>
        <w:rPr>
          <w:sz w:val="20"/>
        </w:rPr>
      </w:pPr>
      <w:r>
        <w:rPr>
          <w:w w:val="110"/>
          <w:sz w:val="20"/>
        </w:rPr>
        <w:t>The</w:t>
      </w:r>
      <w:r>
        <w:rPr>
          <w:spacing w:val="-9"/>
          <w:w w:val="110"/>
          <w:sz w:val="20"/>
        </w:rPr>
        <w:t xml:space="preserve"> </w:t>
      </w:r>
      <w:r>
        <w:rPr>
          <w:w w:val="110"/>
          <w:sz w:val="20"/>
        </w:rPr>
        <w:t>model</w:t>
      </w:r>
      <w:r>
        <w:rPr>
          <w:spacing w:val="-9"/>
          <w:w w:val="110"/>
          <w:sz w:val="20"/>
        </w:rPr>
        <w:t xml:space="preserve"> </w:t>
      </w:r>
      <w:r>
        <w:rPr>
          <w:w w:val="110"/>
          <w:sz w:val="20"/>
        </w:rPr>
        <w:t>currently</w:t>
      </w:r>
      <w:r>
        <w:rPr>
          <w:spacing w:val="-9"/>
          <w:w w:val="110"/>
          <w:sz w:val="20"/>
        </w:rPr>
        <w:t xml:space="preserve"> </w:t>
      </w:r>
      <w:r>
        <w:rPr>
          <w:w w:val="110"/>
          <w:sz w:val="20"/>
        </w:rPr>
        <w:t>assumes</w:t>
      </w:r>
      <w:r>
        <w:rPr>
          <w:spacing w:val="-9"/>
          <w:w w:val="110"/>
          <w:sz w:val="20"/>
        </w:rPr>
        <w:t xml:space="preserve"> </w:t>
      </w:r>
      <w:r>
        <w:rPr>
          <w:w w:val="110"/>
          <w:sz w:val="20"/>
        </w:rPr>
        <w:t>unfiltered</w:t>
      </w:r>
      <w:r>
        <w:rPr>
          <w:spacing w:val="-9"/>
          <w:w w:val="110"/>
          <w:sz w:val="20"/>
        </w:rPr>
        <w:t xml:space="preserve"> </w:t>
      </w:r>
      <w:r>
        <w:rPr>
          <w:w w:val="110"/>
          <w:sz w:val="20"/>
        </w:rPr>
        <w:t>water.</w:t>
      </w:r>
    </w:p>
    <w:p w:rsidR="00133F10" w:rsidRDefault="00133F10">
      <w:pPr>
        <w:pStyle w:val="BodyText"/>
        <w:spacing w:before="10"/>
        <w:rPr>
          <w:sz w:val="26"/>
        </w:rPr>
      </w:pPr>
    </w:p>
    <w:p w:rsidR="00133F10" w:rsidRDefault="00BE38C4">
      <w:pPr>
        <w:pStyle w:val="Heading1"/>
        <w:numPr>
          <w:ilvl w:val="0"/>
          <w:numId w:val="5"/>
        </w:numPr>
        <w:tabs>
          <w:tab w:val="left" w:pos="1440"/>
        </w:tabs>
        <w:ind w:left="1439" w:hanging="484"/>
        <w:jc w:val="both"/>
      </w:pPr>
      <w:bookmarkStart w:id="163" w:name="_TOC_250004"/>
      <w:r>
        <w:rPr>
          <w:w w:val="115"/>
        </w:rPr>
        <w:t>FishRand</w:t>
      </w:r>
      <w:r>
        <w:rPr>
          <w:spacing w:val="50"/>
          <w:w w:val="115"/>
        </w:rPr>
        <w:t xml:space="preserve"> </w:t>
      </w:r>
      <w:bookmarkEnd w:id="163"/>
      <w:r>
        <w:rPr>
          <w:w w:val="115"/>
        </w:rPr>
        <w:t>App</w:t>
      </w:r>
    </w:p>
    <w:p w:rsidR="00133F10" w:rsidRDefault="00BE38C4">
      <w:pPr>
        <w:pStyle w:val="BodyText"/>
        <w:spacing w:before="188" w:line="249" w:lineRule="auto"/>
        <w:ind w:left="955" w:right="1152"/>
      </w:pPr>
      <w:r>
        <w:rPr>
          <w:w w:val="105"/>
        </w:rPr>
        <w:t>The App is where you can run the excel input file, and view information about  the</w:t>
      </w:r>
      <w:r>
        <w:rPr>
          <w:spacing w:val="35"/>
          <w:w w:val="105"/>
        </w:rPr>
        <w:t xml:space="preserve"> </w:t>
      </w:r>
      <w:r>
        <w:rPr>
          <w:w w:val="105"/>
        </w:rPr>
        <w:t>model.</w:t>
      </w:r>
    </w:p>
    <w:p w:rsidR="00133F10" w:rsidRDefault="00133F10">
      <w:pPr>
        <w:pStyle w:val="BodyText"/>
        <w:spacing w:before="5"/>
        <w:rPr>
          <w:sz w:val="24"/>
        </w:rPr>
      </w:pPr>
    </w:p>
    <w:p w:rsidR="00133F10" w:rsidRDefault="00BE38C4">
      <w:pPr>
        <w:pStyle w:val="Heading2"/>
        <w:numPr>
          <w:ilvl w:val="1"/>
          <w:numId w:val="2"/>
        </w:numPr>
        <w:tabs>
          <w:tab w:val="left" w:pos="1569"/>
        </w:tabs>
        <w:jc w:val="both"/>
      </w:pPr>
      <w:bookmarkStart w:id="164" w:name="_TOC_250003"/>
      <w:r>
        <w:rPr>
          <w:w w:val="115"/>
        </w:rPr>
        <w:t>Opening the</w:t>
      </w:r>
      <w:r>
        <w:rPr>
          <w:spacing w:val="20"/>
          <w:w w:val="115"/>
        </w:rPr>
        <w:t xml:space="preserve"> </w:t>
      </w:r>
      <w:bookmarkEnd w:id="164"/>
      <w:r>
        <w:rPr>
          <w:w w:val="115"/>
        </w:rPr>
        <w:t>App</w:t>
      </w:r>
    </w:p>
    <w:p w:rsidR="00133F10" w:rsidRDefault="00BE38C4">
      <w:pPr>
        <w:pStyle w:val="BodyText"/>
        <w:spacing w:before="129"/>
        <w:ind w:left="955"/>
        <w:jc w:val="both"/>
      </w:pPr>
      <w:r>
        <w:pict w14:anchorId="7F9E3158">
          <v:line id="_x0000_s1038" style="position:absolute;left:0;text-align:left;z-index:-13144;mso-position-horizontal-relative:page" from="369.15pt,15.55pt" to="372.15pt,15.55pt" strokeweight="5054emu">
            <w10:wrap anchorx="page"/>
          </v:line>
        </w:pict>
      </w:r>
      <w:r>
        <w:pict w14:anchorId="72D801AA">
          <v:line id="_x0000_s1037" style="position:absolute;left:0;text-align:left;z-index:-13120;mso-position-horizontal-relative:page" from="475pt,15.55pt" to="478pt,15.55pt" strokeweight="5054emu">
            <w10:wrap anchorx="page"/>
          </v:line>
        </w:pict>
      </w:r>
      <w:r>
        <w:pict w14:anchorId="63C4CAF8">
          <v:line id="_x0000_s1036" style="position:absolute;left:0;text-align:left;z-index:-13096;mso-position-horizontal-relative:page" from="496.3pt,15.55pt" to="499.3pt,15.55pt" strokeweight="5054emu">
            <w10:wrap anchorx="page"/>
          </v:line>
        </w:pict>
      </w:r>
      <w:r>
        <w:rPr>
          <w:w w:val="110"/>
        </w:rPr>
        <w:t>The</w:t>
      </w:r>
      <w:r>
        <w:rPr>
          <w:spacing w:val="-27"/>
          <w:w w:val="110"/>
        </w:rPr>
        <w:t xml:space="preserve"> </w:t>
      </w:r>
      <w:r>
        <w:rPr>
          <w:w w:val="110"/>
        </w:rPr>
        <w:t>App</w:t>
      </w:r>
      <w:r>
        <w:rPr>
          <w:spacing w:val="-27"/>
          <w:w w:val="110"/>
        </w:rPr>
        <w:t xml:space="preserve"> </w:t>
      </w:r>
      <w:r>
        <w:rPr>
          <w:w w:val="110"/>
        </w:rPr>
        <w:t>is</w:t>
      </w:r>
      <w:r>
        <w:rPr>
          <w:spacing w:val="-27"/>
          <w:w w:val="110"/>
        </w:rPr>
        <w:t xml:space="preserve"> </w:t>
      </w:r>
      <w:r>
        <w:rPr>
          <w:w w:val="110"/>
        </w:rPr>
        <w:t>opened</w:t>
      </w:r>
      <w:r>
        <w:rPr>
          <w:spacing w:val="-27"/>
          <w:w w:val="110"/>
        </w:rPr>
        <w:t xml:space="preserve"> </w:t>
      </w:r>
      <w:r>
        <w:rPr>
          <w:spacing w:val="-3"/>
          <w:w w:val="110"/>
        </w:rPr>
        <w:t>by</w:t>
      </w:r>
      <w:r>
        <w:rPr>
          <w:spacing w:val="-27"/>
          <w:w w:val="110"/>
        </w:rPr>
        <w:t xml:space="preserve"> </w:t>
      </w:r>
      <w:r>
        <w:rPr>
          <w:w w:val="110"/>
        </w:rPr>
        <w:t>either</w:t>
      </w:r>
      <w:r>
        <w:rPr>
          <w:spacing w:val="-27"/>
          <w:w w:val="110"/>
        </w:rPr>
        <w:t xml:space="preserve"> </w:t>
      </w:r>
      <w:r>
        <w:rPr>
          <w:w w:val="110"/>
        </w:rPr>
        <w:t>double</w:t>
      </w:r>
      <w:r>
        <w:rPr>
          <w:spacing w:val="-27"/>
          <w:w w:val="110"/>
        </w:rPr>
        <w:t xml:space="preserve"> </w:t>
      </w:r>
      <w:r>
        <w:rPr>
          <w:w w:val="110"/>
        </w:rPr>
        <w:t>clicking</w:t>
      </w:r>
      <w:r>
        <w:rPr>
          <w:spacing w:val="-27"/>
          <w:w w:val="110"/>
        </w:rPr>
        <w:t xml:space="preserve"> </w:t>
      </w:r>
      <w:r>
        <w:rPr>
          <w:w w:val="110"/>
        </w:rPr>
        <w:t>“FishRand</w:t>
      </w:r>
      <w:r>
        <w:rPr>
          <w:spacing w:val="-8"/>
          <w:w w:val="110"/>
        </w:rPr>
        <w:t xml:space="preserve"> </w:t>
      </w:r>
      <w:r>
        <w:rPr>
          <w:w w:val="110"/>
        </w:rPr>
        <w:t>windows”</w:t>
      </w:r>
      <w:r>
        <w:rPr>
          <w:spacing w:val="-27"/>
          <w:w w:val="110"/>
        </w:rPr>
        <w:t xml:space="preserve"> </w:t>
      </w:r>
      <w:r>
        <w:rPr>
          <w:w w:val="110"/>
        </w:rPr>
        <w:t>or</w:t>
      </w:r>
      <w:r>
        <w:rPr>
          <w:spacing w:val="-27"/>
          <w:w w:val="110"/>
        </w:rPr>
        <w:t xml:space="preserve"> </w:t>
      </w:r>
      <w:r>
        <w:rPr>
          <w:w w:val="110"/>
        </w:rPr>
        <w:t>“FishRand</w:t>
      </w:r>
      <w:r>
        <w:rPr>
          <w:spacing w:val="-8"/>
          <w:w w:val="110"/>
        </w:rPr>
        <w:t xml:space="preserve"> </w:t>
      </w:r>
      <w:r>
        <w:rPr>
          <w:w w:val="110"/>
        </w:rPr>
        <w:t>mac</w:t>
      </w:r>
      <w:r>
        <w:rPr>
          <w:spacing w:val="-9"/>
          <w:w w:val="110"/>
        </w:rPr>
        <w:t xml:space="preserve"> </w:t>
      </w:r>
      <w:r>
        <w:rPr>
          <w:w w:val="110"/>
        </w:rPr>
        <w:t>linux”.</w:t>
      </w:r>
    </w:p>
    <w:p w:rsidR="00133F10" w:rsidRDefault="00133F10">
      <w:pPr>
        <w:pStyle w:val="BodyText"/>
        <w:spacing w:before="2"/>
        <w:rPr>
          <w:sz w:val="25"/>
        </w:rPr>
      </w:pPr>
    </w:p>
    <w:p w:rsidR="00133F10" w:rsidRDefault="00BE38C4">
      <w:pPr>
        <w:pStyle w:val="Heading2"/>
        <w:numPr>
          <w:ilvl w:val="1"/>
          <w:numId w:val="2"/>
        </w:numPr>
        <w:tabs>
          <w:tab w:val="left" w:pos="1569"/>
        </w:tabs>
        <w:spacing w:before="1"/>
        <w:jc w:val="both"/>
      </w:pPr>
      <w:bookmarkStart w:id="165" w:name="_TOC_250002"/>
      <w:r>
        <w:rPr>
          <w:w w:val="110"/>
        </w:rPr>
        <w:t>Loading</w:t>
      </w:r>
      <w:r>
        <w:rPr>
          <w:spacing w:val="39"/>
          <w:w w:val="110"/>
        </w:rPr>
        <w:t xml:space="preserve"> </w:t>
      </w:r>
      <w:bookmarkEnd w:id="165"/>
      <w:r>
        <w:rPr>
          <w:w w:val="110"/>
        </w:rPr>
        <w:t>Input</w:t>
      </w:r>
    </w:p>
    <w:p w:rsidR="00133F10" w:rsidRDefault="00BE38C4">
      <w:pPr>
        <w:pStyle w:val="BodyText"/>
        <w:spacing w:before="129" w:line="249" w:lineRule="auto"/>
        <w:ind w:left="955" w:right="1152"/>
      </w:pPr>
      <w:r>
        <w:rPr>
          <w:w w:val="105"/>
        </w:rPr>
        <w:t>In the loading ”Input” section of the App, use ”Choose File” button to find the excel input file.</w:t>
      </w:r>
    </w:p>
    <w:p w:rsidR="00133F10" w:rsidRDefault="00BE38C4">
      <w:pPr>
        <w:pStyle w:val="BodyText"/>
        <w:spacing w:line="249" w:lineRule="auto"/>
        <w:ind w:left="955" w:right="854" w:firstLine="298"/>
      </w:pPr>
      <w:r>
        <w:rPr>
          <w:w w:val="110"/>
        </w:rPr>
        <w:t>The ”Timesteps to Save and Display” section can be left blank if a steady state model is being ran. Otherwise the timesteps are integers representing the</w:t>
      </w:r>
    </w:p>
    <w:p w:rsidR="00133F10" w:rsidRDefault="00133F10">
      <w:pPr>
        <w:spacing w:line="249" w:lineRule="auto"/>
        <w:sectPr w:rsidR="00133F10">
          <w:pgSz w:w="12240" w:h="15840"/>
          <w:pgMar w:top="1500" w:right="1560" w:bottom="1920" w:left="1720" w:header="0" w:footer="1737" w:gutter="0"/>
          <w:cols w:space="720"/>
        </w:sectPr>
      </w:pPr>
    </w:p>
    <w:p w:rsidR="00133F10" w:rsidRDefault="00133F10">
      <w:pPr>
        <w:pStyle w:val="BodyText"/>
      </w:pPr>
    </w:p>
    <w:p w:rsidR="00133F10" w:rsidRDefault="00133F10">
      <w:pPr>
        <w:pStyle w:val="BodyText"/>
      </w:pPr>
    </w:p>
    <w:p w:rsidR="00133F10" w:rsidRDefault="00133F10">
      <w:pPr>
        <w:pStyle w:val="BodyText"/>
      </w:pPr>
    </w:p>
    <w:p w:rsidR="00133F10" w:rsidRDefault="00133F10">
      <w:pPr>
        <w:pStyle w:val="BodyText"/>
        <w:spacing w:before="2"/>
        <w:rPr>
          <w:sz w:val="22"/>
        </w:rPr>
      </w:pPr>
    </w:p>
    <w:p w:rsidR="00133F10" w:rsidRDefault="00BE38C4">
      <w:pPr>
        <w:pStyle w:val="BodyText"/>
        <w:spacing w:before="63" w:line="249" w:lineRule="auto"/>
        <w:ind w:left="955" w:right="968"/>
        <w:jc w:val="both"/>
      </w:pPr>
      <w:r>
        <w:rPr>
          <w:w w:val="110"/>
        </w:rPr>
        <w:t xml:space="preserve">number of timesteps since the start, and can </w:t>
      </w:r>
      <w:r>
        <w:rPr>
          <w:spacing w:val="2"/>
          <w:w w:val="110"/>
        </w:rPr>
        <w:t xml:space="preserve">be </w:t>
      </w:r>
      <w:r>
        <w:rPr>
          <w:w w:val="110"/>
        </w:rPr>
        <w:t xml:space="preserve">input. Multiple timesteps to </w:t>
      </w:r>
      <w:r>
        <w:rPr>
          <w:spacing w:val="-3"/>
          <w:w w:val="110"/>
        </w:rPr>
        <w:t xml:space="preserve">save </w:t>
      </w:r>
      <w:r>
        <w:rPr>
          <w:w w:val="110"/>
        </w:rPr>
        <w:t xml:space="preserve">and display can </w:t>
      </w:r>
      <w:r>
        <w:rPr>
          <w:spacing w:val="2"/>
          <w:w w:val="110"/>
        </w:rPr>
        <w:t xml:space="preserve">be </w:t>
      </w:r>
      <w:r>
        <w:rPr>
          <w:w w:val="110"/>
        </w:rPr>
        <w:t xml:space="preserve">typed with a comma and a space between them. </w:t>
      </w:r>
      <w:r>
        <w:rPr>
          <w:spacing w:val="-6"/>
          <w:w w:val="110"/>
        </w:rPr>
        <w:t xml:space="preserve">For </w:t>
      </w:r>
      <w:r>
        <w:rPr>
          <w:w w:val="110"/>
        </w:rPr>
        <w:t>instance:</w:t>
      </w:r>
      <w:r>
        <w:rPr>
          <w:spacing w:val="8"/>
          <w:w w:val="110"/>
        </w:rPr>
        <w:t xml:space="preserve"> </w:t>
      </w:r>
      <w:r>
        <w:rPr>
          <w:w w:val="110"/>
        </w:rPr>
        <w:t>’4,</w:t>
      </w:r>
      <w:r>
        <w:rPr>
          <w:spacing w:val="-11"/>
          <w:w w:val="110"/>
        </w:rPr>
        <w:t xml:space="preserve"> </w:t>
      </w:r>
      <w:r>
        <w:rPr>
          <w:w w:val="110"/>
        </w:rPr>
        <w:t>10,</w:t>
      </w:r>
      <w:r>
        <w:rPr>
          <w:spacing w:val="-11"/>
          <w:w w:val="110"/>
        </w:rPr>
        <w:t xml:space="preserve"> </w:t>
      </w:r>
      <w:r>
        <w:rPr>
          <w:w w:val="110"/>
        </w:rPr>
        <w:t>30’.</w:t>
      </w:r>
      <w:r>
        <w:rPr>
          <w:spacing w:val="9"/>
          <w:w w:val="110"/>
        </w:rPr>
        <w:t xml:space="preserve"> </w:t>
      </w:r>
      <w:r>
        <w:rPr>
          <w:w w:val="110"/>
        </w:rPr>
        <w:t>Then</w:t>
      </w:r>
      <w:r>
        <w:rPr>
          <w:spacing w:val="-12"/>
          <w:w w:val="110"/>
        </w:rPr>
        <w:t xml:space="preserve"> </w:t>
      </w:r>
      <w:r>
        <w:rPr>
          <w:w w:val="110"/>
        </w:rPr>
        <w:t>click</w:t>
      </w:r>
      <w:r>
        <w:rPr>
          <w:spacing w:val="-13"/>
          <w:w w:val="110"/>
        </w:rPr>
        <w:t xml:space="preserve"> </w:t>
      </w:r>
      <w:r>
        <w:rPr>
          <w:w w:val="110"/>
        </w:rPr>
        <w:t>run</w:t>
      </w:r>
      <w:r>
        <w:rPr>
          <w:spacing w:val="-13"/>
          <w:w w:val="110"/>
        </w:rPr>
        <w:t xml:space="preserve"> </w:t>
      </w:r>
      <w:r>
        <w:rPr>
          <w:w w:val="110"/>
        </w:rPr>
        <w:t>to</w:t>
      </w:r>
      <w:r>
        <w:rPr>
          <w:spacing w:val="-13"/>
          <w:w w:val="110"/>
        </w:rPr>
        <w:t xml:space="preserve"> </w:t>
      </w:r>
      <w:r>
        <w:rPr>
          <w:w w:val="110"/>
        </w:rPr>
        <w:t>run</w:t>
      </w:r>
      <w:r>
        <w:rPr>
          <w:spacing w:val="-13"/>
          <w:w w:val="110"/>
        </w:rPr>
        <w:t xml:space="preserve"> </w:t>
      </w:r>
      <w:r>
        <w:rPr>
          <w:w w:val="110"/>
        </w:rPr>
        <w:t>the</w:t>
      </w:r>
      <w:r>
        <w:rPr>
          <w:spacing w:val="-13"/>
          <w:w w:val="110"/>
        </w:rPr>
        <w:t xml:space="preserve"> </w:t>
      </w:r>
      <w:r>
        <w:rPr>
          <w:w w:val="110"/>
        </w:rPr>
        <w:t>model.</w:t>
      </w:r>
      <w:r>
        <w:rPr>
          <w:spacing w:val="9"/>
          <w:w w:val="110"/>
        </w:rPr>
        <w:t xml:space="preserve"> </w:t>
      </w:r>
      <w:r>
        <w:rPr>
          <w:w w:val="110"/>
        </w:rPr>
        <w:t>****</w:t>
      </w:r>
      <w:r>
        <w:rPr>
          <w:spacing w:val="-13"/>
          <w:w w:val="110"/>
        </w:rPr>
        <w:t xml:space="preserve"> </w:t>
      </w:r>
      <w:r>
        <w:rPr>
          <w:w w:val="110"/>
        </w:rPr>
        <w:t>more</w:t>
      </w:r>
      <w:r>
        <w:rPr>
          <w:spacing w:val="-13"/>
          <w:w w:val="110"/>
        </w:rPr>
        <w:t xml:space="preserve"> </w:t>
      </w:r>
      <w:r>
        <w:rPr>
          <w:w w:val="110"/>
        </w:rPr>
        <w:t>about</w:t>
      </w:r>
      <w:r>
        <w:rPr>
          <w:spacing w:val="-12"/>
          <w:w w:val="110"/>
        </w:rPr>
        <w:t xml:space="preserve"> </w:t>
      </w:r>
      <w:r>
        <w:rPr>
          <w:w w:val="110"/>
        </w:rPr>
        <w:t>loading screen,</w:t>
      </w:r>
      <w:r>
        <w:rPr>
          <w:spacing w:val="-31"/>
          <w:w w:val="110"/>
        </w:rPr>
        <w:t xml:space="preserve"> </w:t>
      </w:r>
      <w:r>
        <w:rPr>
          <w:w w:val="110"/>
        </w:rPr>
        <w:t>and</w:t>
      </w:r>
      <w:r>
        <w:rPr>
          <w:spacing w:val="-31"/>
          <w:w w:val="110"/>
        </w:rPr>
        <w:t xml:space="preserve"> </w:t>
      </w:r>
      <w:r>
        <w:rPr>
          <w:w w:val="110"/>
        </w:rPr>
        <w:t>bugs****</w:t>
      </w:r>
    </w:p>
    <w:p w:rsidR="00133F10" w:rsidRDefault="00133F10">
      <w:pPr>
        <w:pStyle w:val="BodyText"/>
        <w:spacing w:before="4"/>
        <w:rPr>
          <w:sz w:val="24"/>
        </w:rPr>
      </w:pPr>
    </w:p>
    <w:p w:rsidR="00133F10" w:rsidRDefault="00BE38C4">
      <w:pPr>
        <w:pStyle w:val="Heading2"/>
        <w:numPr>
          <w:ilvl w:val="1"/>
          <w:numId w:val="2"/>
        </w:numPr>
        <w:tabs>
          <w:tab w:val="left" w:pos="1569"/>
        </w:tabs>
        <w:spacing w:before="1"/>
        <w:jc w:val="both"/>
      </w:pPr>
      <w:bookmarkStart w:id="166" w:name="_TOC_250001"/>
      <w:r>
        <w:rPr>
          <w:w w:val="115"/>
        </w:rPr>
        <w:t>Visual</w:t>
      </w:r>
      <w:r>
        <w:rPr>
          <w:spacing w:val="6"/>
          <w:w w:val="115"/>
        </w:rPr>
        <w:t xml:space="preserve"> </w:t>
      </w:r>
      <w:bookmarkEnd w:id="166"/>
      <w:r>
        <w:rPr>
          <w:w w:val="115"/>
        </w:rPr>
        <w:t>Output</w:t>
      </w:r>
    </w:p>
    <w:p w:rsidR="00133F10" w:rsidRDefault="00BE38C4">
      <w:pPr>
        <w:pStyle w:val="BodyText"/>
        <w:spacing w:before="129" w:line="249" w:lineRule="auto"/>
        <w:ind w:left="955" w:right="968"/>
        <w:jc w:val="both"/>
      </w:pPr>
      <w:r>
        <w:rPr>
          <w:w w:val="105"/>
        </w:rPr>
        <w:t xml:space="preserve">After FishRand finishes running, different </w:t>
      </w:r>
      <w:del w:id="167" w:author="charles harvey" w:date="2018-11-26T12:59:00Z">
        <w:r w:rsidDel="00771455">
          <w:rPr>
            <w:w w:val="105"/>
          </w:rPr>
          <w:delText>information about</w:delText>
        </w:r>
      </w:del>
      <w:ins w:id="168" w:author="charles harvey" w:date="2018-11-26T12:59:00Z">
        <w:r w:rsidR="00771455">
          <w:rPr>
            <w:w w:val="105"/>
          </w:rPr>
          <w:t>output from</w:t>
        </w:r>
      </w:ins>
      <w:r>
        <w:rPr>
          <w:w w:val="105"/>
        </w:rPr>
        <w:t xml:space="preserve"> the model can be displayed.</w:t>
      </w:r>
    </w:p>
    <w:p w:rsidR="00133F10" w:rsidRDefault="00BE38C4">
      <w:pPr>
        <w:pStyle w:val="BodyText"/>
        <w:ind w:left="1254"/>
      </w:pPr>
      <w:r>
        <w:rPr>
          <w:w w:val="105"/>
        </w:rPr>
        <w:t>A map of the regions can be displayed and saved, by clicking “Show Region”.</w:t>
      </w:r>
    </w:p>
    <w:p w:rsidR="00133F10" w:rsidRDefault="00BE38C4">
      <w:pPr>
        <w:pStyle w:val="BodyText"/>
        <w:spacing w:before="9"/>
        <w:ind w:left="955"/>
        <w:jc w:val="both"/>
      </w:pPr>
      <w:r>
        <w:rPr>
          <w:w w:val="105"/>
        </w:rPr>
        <w:t>A diagram of the food web can be displayed by    clicking “Show Food Web”.</w:t>
      </w:r>
    </w:p>
    <w:p w:rsidR="00133F10" w:rsidRDefault="00BE38C4">
      <w:pPr>
        <w:pStyle w:val="BodyText"/>
        <w:spacing w:before="9" w:line="249" w:lineRule="auto"/>
        <w:ind w:left="955" w:right="967" w:firstLine="298"/>
        <w:jc w:val="both"/>
      </w:pPr>
      <w:r>
        <w:rPr>
          <w:w w:val="110"/>
        </w:rPr>
        <w:t>In the View Distributions section, of the Timesteps specified in the Input section,</w:t>
      </w:r>
      <w:r>
        <w:rPr>
          <w:spacing w:val="-20"/>
          <w:w w:val="110"/>
        </w:rPr>
        <w:t xml:space="preserve"> </w:t>
      </w:r>
      <w:r>
        <w:rPr>
          <w:w w:val="110"/>
        </w:rPr>
        <w:t>concentrations</w:t>
      </w:r>
      <w:r>
        <w:rPr>
          <w:spacing w:val="-22"/>
          <w:w w:val="110"/>
        </w:rPr>
        <w:t xml:space="preserve"> </w:t>
      </w:r>
      <w:r>
        <w:rPr>
          <w:w w:val="110"/>
        </w:rPr>
        <w:t>of</w:t>
      </w:r>
      <w:r>
        <w:rPr>
          <w:spacing w:val="-22"/>
          <w:w w:val="110"/>
        </w:rPr>
        <w:t xml:space="preserve"> </w:t>
      </w:r>
      <w:r>
        <w:rPr>
          <w:w w:val="110"/>
        </w:rPr>
        <w:t>in</w:t>
      </w:r>
      <w:r>
        <w:rPr>
          <w:spacing w:val="-22"/>
          <w:w w:val="110"/>
        </w:rPr>
        <w:t xml:space="preserve"> </w:t>
      </w:r>
      <w:r>
        <w:rPr>
          <w:w w:val="110"/>
        </w:rPr>
        <w:t>Fish</w:t>
      </w:r>
      <w:r>
        <w:rPr>
          <w:spacing w:val="-22"/>
          <w:w w:val="110"/>
        </w:rPr>
        <w:t xml:space="preserve"> </w:t>
      </w:r>
      <w:r>
        <w:rPr>
          <w:w w:val="110"/>
        </w:rPr>
        <w:t>can</w:t>
      </w:r>
      <w:r>
        <w:rPr>
          <w:spacing w:val="-22"/>
          <w:w w:val="110"/>
        </w:rPr>
        <w:t xml:space="preserve"> </w:t>
      </w:r>
      <w:r>
        <w:rPr>
          <w:spacing w:val="2"/>
          <w:w w:val="110"/>
        </w:rPr>
        <w:t>be</w:t>
      </w:r>
      <w:r>
        <w:rPr>
          <w:spacing w:val="-22"/>
          <w:w w:val="110"/>
        </w:rPr>
        <w:t xml:space="preserve"> </w:t>
      </w:r>
      <w:r>
        <w:rPr>
          <w:w w:val="110"/>
        </w:rPr>
        <w:t>displayed.</w:t>
      </w:r>
      <w:r>
        <w:rPr>
          <w:spacing w:val="2"/>
          <w:w w:val="110"/>
        </w:rPr>
        <w:t xml:space="preserve"> </w:t>
      </w:r>
      <w:r>
        <w:rPr>
          <w:w w:val="110"/>
        </w:rPr>
        <w:t>In</w:t>
      </w:r>
      <w:r>
        <w:rPr>
          <w:spacing w:val="-22"/>
          <w:w w:val="110"/>
        </w:rPr>
        <w:t xml:space="preserve"> </w:t>
      </w:r>
      <w:r>
        <w:rPr>
          <w:w w:val="110"/>
        </w:rPr>
        <w:t>the</w:t>
      </w:r>
      <w:r>
        <w:rPr>
          <w:spacing w:val="-22"/>
          <w:w w:val="110"/>
        </w:rPr>
        <w:t xml:space="preserve"> </w:t>
      </w:r>
      <w:r>
        <w:rPr>
          <w:w w:val="110"/>
        </w:rPr>
        <w:t>three</w:t>
      </w:r>
      <w:r>
        <w:rPr>
          <w:spacing w:val="-22"/>
          <w:w w:val="110"/>
        </w:rPr>
        <w:t xml:space="preserve"> </w:t>
      </w:r>
      <w:r>
        <w:rPr>
          <w:w w:val="110"/>
        </w:rPr>
        <w:t>pull</w:t>
      </w:r>
      <w:r>
        <w:rPr>
          <w:spacing w:val="-22"/>
          <w:w w:val="110"/>
        </w:rPr>
        <w:t xml:space="preserve"> </w:t>
      </w:r>
      <w:r>
        <w:rPr>
          <w:w w:val="110"/>
        </w:rPr>
        <w:t>down</w:t>
      </w:r>
      <w:r>
        <w:rPr>
          <w:spacing w:val="-22"/>
          <w:w w:val="110"/>
        </w:rPr>
        <w:t xml:space="preserve"> </w:t>
      </w:r>
      <w:r>
        <w:rPr>
          <w:w w:val="110"/>
        </w:rPr>
        <w:t>menus select the Time,Fish, and Chemical you would like to see the concentration distribution</w:t>
      </w:r>
      <w:r>
        <w:rPr>
          <w:spacing w:val="-8"/>
          <w:w w:val="110"/>
        </w:rPr>
        <w:t xml:space="preserve"> </w:t>
      </w:r>
      <w:r>
        <w:rPr>
          <w:w w:val="110"/>
        </w:rPr>
        <w:t>of.</w:t>
      </w:r>
    </w:p>
    <w:p w:rsidR="00133F10" w:rsidRDefault="00BE38C4">
      <w:pPr>
        <w:pStyle w:val="BodyText"/>
        <w:spacing w:line="249" w:lineRule="auto"/>
        <w:ind w:left="955" w:right="968" w:firstLine="298"/>
        <w:jc w:val="both"/>
      </w:pPr>
      <w:r>
        <w:rPr>
          <w:w w:val="110"/>
        </w:rPr>
        <w:t>Since FishRand uses a KS-statistic to attempt to fit the best distribution to the</w:t>
      </w:r>
      <w:r>
        <w:rPr>
          <w:spacing w:val="-23"/>
          <w:w w:val="110"/>
        </w:rPr>
        <w:t xml:space="preserve"> </w:t>
      </w:r>
      <w:r>
        <w:rPr>
          <w:w w:val="110"/>
        </w:rPr>
        <w:t>calculated</w:t>
      </w:r>
      <w:r>
        <w:rPr>
          <w:spacing w:val="-23"/>
          <w:w w:val="110"/>
        </w:rPr>
        <w:t xml:space="preserve"> </w:t>
      </w:r>
      <w:r>
        <w:rPr>
          <w:w w:val="110"/>
        </w:rPr>
        <w:t>concentration</w:t>
      </w:r>
      <w:r>
        <w:rPr>
          <w:spacing w:val="-24"/>
          <w:w w:val="110"/>
        </w:rPr>
        <w:t xml:space="preserve"> </w:t>
      </w:r>
      <w:r>
        <w:rPr>
          <w:w w:val="110"/>
        </w:rPr>
        <w:t>samples,</w:t>
      </w:r>
      <w:r>
        <w:rPr>
          <w:spacing w:val="-21"/>
          <w:w w:val="110"/>
        </w:rPr>
        <w:t xml:space="preserve"> </w:t>
      </w:r>
      <w:r>
        <w:rPr>
          <w:w w:val="110"/>
        </w:rPr>
        <w:t>you</w:t>
      </w:r>
      <w:r>
        <w:rPr>
          <w:spacing w:val="-23"/>
          <w:w w:val="110"/>
        </w:rPr>
        <w:t xml:space="preserve"> </w:t>
      </w:r>
      <w:r>
        <w:rPr>
          <w:w w:val="110"/>
        </w:rPr>
        <w:t>can</w:t>
      </w:r>
      <w:r>
        <w:rPr>
          <w:spacing w:val="-23"/>
          <w:w w:val="110"/>
        </w:rPr>
        <w:t xml:space="preserve"> </w:t>
      </w:r>
      <w:r>
        <w:rPr>
          <w:w w:val="110"/>
        </w:rPr>
        <w:t>choose</w:t>
      </w:r>
      <w:r>
        <w:rPr>
          <w:spacing w:val="-23"/>
          <w:w w:val="110"/>
        </w:rPr>
        <w:t xml:space="preserve"> </w:t>
      </w:r>
      <w:r>
        <w:rPr>
          <w:w w:val="110"/>
        </w:rPr>
        <w:t>what</w:t>
      </w:r>
      <w:r>
        <w:rPr>
          <w:spacing w:val="-23"/>
          <w:w w:val="110"/>
        </w:rPr>
        <w:t xml:space="preserve"> </w:t>
      </w:r>
      <w:r>
        <w:rPr>
          <w:w w:val="110"/>
        </w:rPr>
        <w:t>types</w:t>
      </w:r>
      <w:r>
        <w:rPr>
          <w:spacing w:val="-23"/>
          <w:w w:val="110"/>
        </w:rPr>
        <w:t xml:space="preserve"> </w:t>
      </w:r>
      <w:r>
        <w:rPr>
          <w:w w:val="110"/>
        </w:rPr>
        <w:t>of</w:t>
      </w:r>
      <w:r>
        <w:rPr>
          <w:spacing w:val="-23"/>
          <w:w w:val="110"/>
        </w:rPr>
        <w:t xml:space="preserve"> </w:t>
      </w:r>
      <w:r>
        <w:rPr>
          <w:w w:val="110"/>
        </w:rPr>
        <w:t>distributions you would like to see on the right side of the View Distributions panel. After you</w:t>
      </w:r>
      <w:r>
        <w:rPr>
          <w:spacing w:val="-8"/>
          <w:w w:val="110"/>
        </w:rPr>
        <w:t xml:space="preserve"> </w:t>
      </w:r>
      <w:r>
        <w:rPr>
          <w:spacing w:val="-3"/>
          <w:w w:val="110"/>
        </w:rPr>
        <w:t>have</w:t>
      </w:r>
      <w:r>
        <w:rPr>
          <w:spacing w:val="-8"/>
          <w:w w:val="110"/>
        </w:rPr>
        <w:t xml:space="preserve"> </w:t>
      </w:r>
      <w:r>
        <w:rPr>
          <w:w w:val="110"/>
        </w:rPr>
        <w:t>selected</w:t>
      </w:r>
      <w:r>
        <w:rPr>
          <w:spacing w:val="-8"/>
          <w:w w:val="110"/>
        </w:rPr>
        <w:t xml:space="preserve"> </w:t>
      </w:r>
      <w:r>
        <w:rPr>
          <w:w w:val="110"/>
        </w:rPr>
        <w:t>these</w:t>
      </w:r>
      <w:r>
        <w:rPr>
          <w:spacing w:val="-9"/>
          <w:w w:val="110"/>
        </w:rPr>
        <w:t xml:space="preserve"> </w:t>
      </w:r>
      <w:r>
        <w:rPr>
          <w:w w:val="110"/>
        </w:rPr>
        <w:t>options,</w:t>
      </w:r>
      <w:r>
        <w:rPr>
          <w:spacing w:val="-7"/>
          <w:w w:val="110"/>
        </w:rPr>
        <w:t xml:space="preserve"> </w:t>
      </w:r>
      <w:r>
        <w:rPr>
          <w:w w:val="110"/>
        </w:rPr>
        <w:t>click</w:t>
      </w:r>
      <w:r>
        <w:rPr>
          <w:spacing w:val="-8"/>
          <w:w w:val="110"/>
        </w:rPr>
        <w:t xml:space="preserve"> </w:t>
      </w:r>
      <w:r>
        <w:rPr>
          <w:w w:val="110"/>
        </w:rPr>
        <w:t>“Show</w:t>
      </w:r>
      <w:r>
        <w:rPr>
          <w:spacing w:val="-8"/>
          <w:w w:val="110"/>
        </w:rPr>
        <w:t xml:space="preserve"> </w:t>
      </w:r>
      <w:r>
        <w:rPr>
          <w:w w:val="110"/>
        </w:rPr>
        <w:t>Distributions”</w:t>
      </w:r>
      <w:r>
        <w:rPr>
          <w:spacing w:val="-9"/>
          <w:w w:val="110"/>
        </w:rPr>
        <w:t xml:space="preserve"> </w:t>
      </w:r>
      <w:r>
        <w:rPr>
          <w:w w:val="110"/>
        </w:rPr>
        <w:t>to</w:t>
      </w:r>
      <w:r>
        <w:rPr>
          <w:spacing w:val="-9"/>
          <w:w w:val="110"/>
        </w:rPr>
        <w:t xml:space="preserve"> </w:t>
      </w:r>
      <w:r>
        <w:rPr>
          <w:w w:val="110"/>
        </w:rPr>
        <w:t>see</w:t>
      </w:r>
      <w:r>
        <w:rPr>
          <w:spacing w:val="-8"/>
          <w:w w:val="110"/>
        </w:rPr>
        <w:t xml:space="preserve"> </w:t>
      </w:r>
      <w:r>
        <w:rPr>
          <w:w w:val="110"/>
        </w:rPr>
        <w:t>the</w:t>
      </w:r>
      <w:r>
        <w:rPr>
          <w:spacing w:val="-9"/>
          <w:w w:val="110"/>
        </w:rPr>
        <w:t xml:space="preserve"> </w:t>
      </w:r>
      <w:r>
        <w:rPr>
          <w:w w:val="110"/>
        </w:rPr>
        <w:t>different distribution fits.</w:t>
      </w:r>
    </w:p>
    <w:p w:rsidR="00133F10" w:rsidRDefault="00BE38C4">
      <w:pPr>
        <w:pStyle w:val="BodyText"/>
        <w:spacing w:line="249" w:lineRule="auto"/>
        <w:ind w:left="955" w:right="968" w:firstLine="298"/>
        <w:jc w:val="both"/>
      </w:pPr>
      <w:r>
        <w:rPr>
          <w:w w:val="110"/>
        </w:rPr>
        <w:t>If</w:t>
      </w:r>
      <w:r>
        <w:rPr>
          <w:spacing w:val="-10"/>
          <w:w w:val="110"/>
        </w:rPr>
        <w:t xml:space="preserve"> </w:t>
      </w:r>
      <w:r>
        <w:rPr>
          <w:w w:val="110"/>
        </w:rPr>
        <w:t>you</w:t>
      </w:r>
      <w:r>
        <w:rPr>
          <w:spacing w:val="-10"/>
          <w:w w:val="110"/>
        </w:rPr>
        <w:t xml:space="preserve"> </w:t>
      </w:r>
      <w:r>
        <w:rPr>
          <w:w w:val="110"/>
        </w:rPr>
        <w:t>would</w:t>
      </w:r>
      <w:r>
        <w:rPr>
          <w:spacing w:val="-10"/>
          <w:w w:val="110"/>
        </w:rPr>
        <w:t xml:space="preserve"> </w:t>
      </w:r>
      <w:r>
        <w:rPr>
          <w:w w:val="110"/>
        </w:rPr>
        <w:t>instead</w:t>
      </w:r>
      <w:r>
        <w:rPr>
          <w:spacing w:val="-10"/>
          <w:w w:val="110"/>
        </w:rPr>
        <w:t xml:space="preserve"> </w:t>
      </w:r>
      <w:r>
        <w:rPr>
          <w:w w:val="110"/>
        </w:rPr>
        <w:t>like</w:t>
      </w:r>
      <w:r>
        <w:rPr>
          <w:spacing w:val="-10"/>
          <w:w w:val="110"/>
        </w:rPr>
        <w:t xml:space="preserve"> </w:t>
      </w:r>
      <w:r>
        <w:rPr>
          <w:w w:val="110"/>
        </w:rPr>
        <w:t>to</w:t>
      </w:r>
      <w:r>
        <w:rPr>
          <w:spacing w:val="-10"/>
          <w:w w:val="110"/>
        </w:rPr>
        <w:t xml:space="preserve"> </w:t>
      </w:r>
      <w:r>
        <w:rPr>
          <w:w w:val="110"/>
        </w:rPr>
        <w:t>see</w:t>
      </w:r>
      <w:r>
        <w:rPr>
          <w:spacing w:val="-10"/>
          <w:w w:val="110"/>
        </w:rPr>
        <w:t xml:space="preserve"> </w:t>
      </w:r>
      <w:r>
        <w:rPr>
          <w:w w:val="110"/>
        </w:rPr>
        <w:t>the</w:t>
      </w:r>
      <w:r>
        <w:rPr>
          <w:spacing w:val="-10"/>
          <w:w w:val="110"/>
        </w:rPr>
        <w:t xml:space="preserve"> </w:t>
      </w:r>
      <w:r>
        <w:rPr>
          <w:w w:val="110"/>
        </w:rPr>
        <w:t>concentration</w:t>
      </w:r>
      <w:r>
        <w:rPr>
          <w:spacing w:val="-10"/>
          <w:w w:val="110"/>
        </w:rPr>
        <w:t xml:space="preserve"> </w:t>
      </w:r>
      <w:r>
        <w:rPr>
          <w:w w:val="110"/>
        </w:rPr>
        <w:t>of</w:t>
      </w:r>
      <w:r>
        <w:rPr>
          <w:spacing w:val="-10"/>
          <w:w w:val="110"/>
        </w:rPr>
        <w:t xml:space="preserve"> </w:t>
      </w:r>
      <w:r>
        <w:rPr>
          <w:w w:val="110"/>
        </w:rPr>
        <w:t>a</w:t>
      </w:r>
      <w:r>
        <w:rPr>
          <w:spacing w:val="-10"/>
          <w:w w:val="110"/>
        </w:rPr>
        <w:t xml:space="preserve"> </w:t>
      </w:r>
      <w:r>
        <w:rPr>
          <w:w w:val="110"/>
        </w:rPr>
        <w:t>certain</w:t>
      </w:r>
      <w:r>
        <w:rPr>
          <w:spacing w:val="-10"/>
          <w:w w:val="110"/>
        </w:rPr>
        <w:t xml:space="preserve"> </w:t>
      </w:r>
      <w:r>
        <w:rPr>
          <w:w w:val="110"/>
        </w:rPr>
        <w:t>fish</w:t>
      </w:r>
      <w:r>
        <w:rPr>
          <w:spacing w:val="-10"/>
          <w:w w:val="110"/>
        </w:rPr>
        <w:t xml:space="preserve"> </w:t>
      </w:r>
      <w:r>
        <w:rPr>
          <w:spacing w:val="-3"/>
          <w:w w:val="110"/>
        </w:rPr>
        <w:t>over</w:t>
      </w:r>
      <w:r>
        <w:rPr>
          <w:spacing w:val="-10"/>
          <w:w w:val="110"/>
        </w:rPr>
        <w:t xml:space="preserve"> </w:t>
      </w:r>
      <w:r>
        <w:rPr>
          <w:w w:val="110"/>
        </w:rPr>
        <w:t>time, you</w:t>
      </w:r>
      <w:r>
        <w:rPr>
          <w:spacing w:val="-6"/>
          <w:w w:val="110"/>
        </w:rPr>
        <w:t xml:space="preserve"> </w:t>
      </w:r>
      <w:r>
        <w:rPr>
          <w:w w:val="110"/>
        </w:rPr>
        <w:t>can</w:t>
      </w:r>
      <w:r>
        <w:rPr>
          <w:spacing w:val="-6"/>
          <w:w w:val="110"/>
        </w:rPr>
        <w:t xml:space="preserve"> </w:t>
      </w:r>
      <w:r>
        <w:rPr>
          <w:w w:val="110"/>
        </w:rPr>
        <w:t>click</w:t>
      </w:r>
      <w:r>
        <w:rPr>
          <w:spacing w:val="-6"/>
          <w:w w:val="110"/>
        </w:rPr>
        <w:t xml:space="preserve"> </w:t>
      </w:r>
      <w:r>
        <w:rPr>
          <w:w w:val="110"/>
        </w:rPr>
        <w:t>the</w:t>
      </w:r>
      <w:r>
        <w:rPr>
          <w:spacing w:val="-6"/>
          <w:w w:val="110"/>
        </w:rPr>
        <w:t xml:space="preserve"> </w:t>
      </w:r>
      <w:r>
        <w:rPr>
          <w:w w:val="110"/>
        </w:rPr>
        <w:t>“Show</w:t>
      </w:r>
      <w:r>
        <w:rPr>
          <w:spacing w:val="-6"/>
          <w:w w:val="110"/>
        </w:rPr>
        <w:t xml:space="preserve"> </w:t>
      </w:r>
      <w:r>
        <w:rPr>
          <w:w w:val="110"/>
        </w:rPr>
        <w:t>Time</w:t>
      </w:r>
      <w:r>
        <w:rPr>
          <w:spacing w:val="-6"/>
          <w:w w:val="110"/>
        </w:rPr>
        <w:t xml:space="preserve"> </w:t>
      </w:r>
      <w:r>
        <w:rPr>
          <w:w w:val="110"/>
        </w:rPr>
        <w:t>Graph”,</w:t>
      </w:r>
      <w:r>
        <w:rPr>
          <w:spacing w:val="-6"/>
          <w:w w:val="110"/>
        </w:rPr>
        <w:t xml:space="preserve"> </w:t>
      </w:r>
      <w:r>
        <w:rPr>
          <w:w w:val="110"/>
        </w:rPr>
        <w:t>as</w:t>
      </w:r>
      <w:r>
        <w:rPr>
          <w:spacing w:val="-6"/>
          <w:w w:val="110"/>
        </w:rPr>
        <w:t xml:space="preserve"> </w:t>
      </w:r>
      <w:r>
        <w:rPr>
          <w:w w:val="110"/>
        </w:rPr>
        <w:t>long</w:t>
      </w:r>
      <w:r>
        <w:rPr>
          <w:spacing w:val="-6"/>
          <w:w w:val="110"/>
        </w:rPr>
        <w:t xml:space="preserve"> </w:t>
      </w:r>
      <w:r>
        <w:rPr>
          <w:w w:val="110"/>
        </w:rPr>
        <w:t>has</w:t>
      </w:r>
      <w:r>
        <w:rPr>
          <w:spacing w:val="-6"/>
          <w:w w:val="110"/>
        </w:rPr>
        <w:t xml:space="preserve"> </w:t>
      </w:r>
      <w:r>
        <w:rPr>
          <w:w w:val="110"/>
        </w:rPr>
        <w:t>you</w:t>
      </w:r>
      <w:r>
        <w:rPr>
          <w:spacing w:val="-6"/>
          <w:w w:val="110"/>
        </w:rPr>
        <w:t xml:space="preserve"> </w:t>
      </w:r>
      <w:r>
        <w:rPr>
          <w:spacing w:val="-3"/>
          <w:w w:val="110"/>
        </w:rPr>
        <w:t>have</w:t>
      </w:r>
      <w:r>
        <w:rPr>
          <w:spacing w:val="-6"/>
          <w:w w:val="110"/>
        </w:rPr>
        <w:t xml:space="preserve"> </w:t>
      </w:r>
      <w:r>
        <w:rPr>
          <w:w w:val="110"/>
        </w:rPr>
        <w:t>a</w:t>
      </w:r>
      <w:r>
        <w:rPr>
          <w:spacing w:val="-6"/>
          <w:w w:val="110"/>
        </w:rPr>
        <w:t xml:space="preserve"> </w:t>
      </w:r>
      <w:r>
        <w:rPr>
          <w:w w:val="110"/>
        </w:rPr>
        <w:t>specific</w:t>
      </w:r>
      <w:r>
        <w:rPr>
          <w:spacing w:val="-6"/>
          <w:w w:val="110"/>
        </w:rPr>
        <w:t xml:space="preserve"> </w:t>
      </w:r>
      <w:r>
        <w:rPr>
          <w:w w:val="110"/>
        </w:rPr>
        <w:t>fish</w:t>
      </w:r>
      <w:r>
        <w:rPr>
          <w:spacing w:val="-6"/>
          <w:w w:val="110"/>
        </w:rPr>
        <w:t xml:space="preserve"> </w:t>
      </w:r>
      <w:r>
        <w:rPr>
          <w:w w:val="110"/>
        </w:rPr>
        <w:t>and chemical</w:t>
      </w:r>
      <w:r>
        <w:rPr>
          <w:spacing w:val="-6"/>
          <w:w w:val="110"/>
        </w:rPr>
        <w:t xml:space="preserve"> </w:t>
      </w:r>
      <w:r>
        <w:rPr>
          <w:w w:val="110"/>
        </w:rPr>
        <w:t>selected</w:t>
      </w:r>
      <w:r>
        <w:rPr>
          <w:spacing w:val="-6"/>
          <w:w w:val="110"/>
        </w:rPr>
        <w:t xml:space="preserve"> </w:t>
      </w:r>
      <w:r>
        <w:rPr>
          <w:w w:val="110"/>
        </w:rPr>
        <w:t>on</w:t>
      </w:r>
      <w:r>
        <w:rPr>
          <w:spacing w:val="-6"/>
          <w:w w:val="110"/>
        </w:rPr>
        <w:t xml:space="preserve"> </w:t>
      </w:r>
      <w:r>
        <w:rPr>
          <w:w w:val="110"/>
        </w:rPr>
        <w:t>the</w:t>
      </w:r>
      <w:r>
        <w:rPr>
          <w:spacing w:val="-6"/>
          <w:w w:val="110"/>
        </w:rPr>
        <w:t xml:space="preserve"> </w:t>
      </w:r>
      <w:r>
        <w:rPr>
          <w:w w:val="110"/>
        </w:rPr>
        <w:t>pull</w:t>
      </w:r>
      <w:r>
        <w:rPr>
          <w:spacing w:val="-6"/>
          <w:w w:val="110"/>
        </w:rPr>
        <w:t xml:space="preserve"> </w:t>
      </w:r>
      <w:r>
        <w:rPr>
          <w:w w:val="110"/>
        </w:rPr>
        <w:t>down</w:t>
      </w:r>
      <w:r>
        <w:rPr>
          <w:spacing w:val="-6"/>
          <w:w w:val="110"/>
        </w:rPr>
        <w:t xml:space="preserve"> </w:t>
      </w:r>
      <w:r>
        <w:rPr>
          <w:w w:val="110"/>
        </w:rPr>
        <w:t>menus</w:t>
      </w:r>
      <w:r>
        <w:rPr>
          <w:spacing w:val="-6"/>
          <w:w w:val="110"/>
        </w:rPr>
        <w:t xml:space="preserve"> </w:t>
      </w:r>
      <w:r>
        <w:rPr>
          <w:w w:val="110"/>
        </w:rPr>
        <w:t>to</w:t>
      </w:r>
      <w:r>
        <w:rPr>
          <w:spacing w:val="-6"/>
          <w:w w:val="110"/>
        </w:rPr>
        <w:t xml:space="preserve"> </w:t>
      </w:r>
      <w:r>
        <w:rPr>
          <w:w w:val="110"/>
        </w:rPr>
        <w:t>the</w:t>
      </w:r>
      <w:r>
        <w:rPr>
          <w:spacing w:val="-6"/>
          <w:w w:val="110"/>
        </w:rPr>
        <w:t xml:space="preserve"> </w:t>
      </w:r>
      <w:r>
        <w:rPr>
          <w:w w:val="110"/>
        </w:rPr>
        <w:t>left.</w:t>
      </w:r>
    </w:p>
    <w:p w:rsidR="00133F10" w:rsidRDefault="00133F10">
      <w:pPr>
        <w:pStyle w:val="BodyText"/>
        <w:spacing w:before="5"/>
        <w:rPr>
          <w:sz w:val="24"/>
        </w:rPr>
      </w:pPr>
    </w:p>
    <w:p w:rsidR="00133F10" w:rsidRDefault="00BE38C4">
      <w:pPr>
        <w:pStyle w:val="Heading2"/>
        <w:numPr>
          <w:ilvl w:val="1"/>
          <w:numId w:val="2"/>
        </w:numPr>
        <w:tabs>
          <w:tab w:val="left" w:pos="1569"/>
        </w:tabs>
        <w:jc w:val="both"/>
      </w:pPr>
      <w:bookmarkStart w:id="169" w:name="_TOC_250000"/>
      <w:r>
        <w:rPr>
          <w:w w:val="115"/>
        </w:rPr>
        <w:t>Excel</w:t>
      </w:r>
      <w:r>
        <w:rPr>
          <w:spacing w:val="11"/>
          <w:w w:val="115"/>
        </w:rPr>
        <w:t xml:space="preserve"> </w:t>
      </w:r>
      <w:bookmarkEnd w:id="169"/>
      <w:r>
        <w:rPr>
          <w:w w:val="115"/>
        </w:rPr>
        <w:t>Output</w:t>
      </w:r>
    </w:p>
    <w:p w:rsidR="00133F10" w:rsidRDefault="00BE38C4">
      <w:pPr>
        <w:pStyle w:val="BodyText"/>
        <w:spacing w:before="128" w:line="249" w:lineRule="auto"/>
        <w:ind w:left="955" w:right="967"/>
        <w:jc w:val="both"/>
      </w:pPr>
      <w:r>
        <w:rPr>
          <w:w w:val="110"/>
        </w:rPr>
        <w:t xml:space="preserve">The results of the model can </w:t>
      </w:r>
      <w:r>
        <w:rPr>
          <w:spacing w:val="2"/>
          <w:w w:val="110"/>
        </w:rPr>
        <w:t xml:space="preserve">be </w:t>
      </w:r>
      <w:r>
        <w:rPr>
          <w:spacing w:val="-3"/>
          <w:w w:val="110"/>
        </w:rPr>
        <w:t xml:space="preserve">saved </w:t>
      </w:r>
      <w:r>
        <w:rPr>
          <w:w w:val="110"/>
        </w:rPr>
        <w:t xml:space="preserve">to a excel spreadsheet. If you </w:t>
      </w:r>
      <w:r>
        <w:rPr>
          <w:spacing w:val="-3"/>
          <w:w w:val="110"/>
        </w:rPr>
        <w:t xml:space="preserve">have  </w:t>
      </w:r>
      <w:r>
        <w:rPr>
          <w:w w:val="110"/>
        </w:rPr>
        <w:t xml:space="preserve">specified statistical in the “Type of Distribution to </w:t>
      </w:r>
      <w:r>
        <w:rPr>
          <w:spacing w:val="-3"/>
          <w:w w:val="110"/>
        </w:rPr>
        <w:t xml:space="preserve">save” </w:t>
      </w:r>
      <w:r>
        <w:rPr>
          <w:w w:val="110"/>
        </w:rPr>
        <w:t xml:space="preserve">pull down menu you can select the type of fit that the excel spreadsheet will report. I recommend that you should choose KS Best which </w:t>
      </w:r>
      <w:r>
        <w:rPr>
          <w:spacing w:val="-3"/>
          <w:w w:val="110"/>
        </w:rPr>
        <w:t xml:space="preserve">saves </w:t>
      </w:r>
      <w:r>
        <w:rPr>
          <w:w w:val="110"/>
        </w:rPr>
        <w:t>the best fit distribution for each concentration.</w:t>
      </w:r>
      <w:r>
        <w:rPr>
          <w:spacing w:val="5"/>
          <w:w w:val="110"/>
        </w:rPr>
        <w:t xml:space="preserve"> </w:t>
      </w:r>
      <w:r>
        <w:rPr>
          <w:w w:val="110"/>
        </w:rPr>
        <w:t>Next</w:t>
      </w:r>
      <w:r>
        <w:rPr>
          <w:spacing w:val="-19"/>
          <w:w w:val="110"/>
        </w:rPr>
        <w:t xml:space="preserve"> </w:t>
      </w:r>
      <w:r>
        <w:rPr>
          <w:w w:val="110"/>
        </w:rPr>
        <w:t>click</w:t>
      </w:r>
      <w:r>
        <w:rPr>
          <w:spacing w:val="-19"/>
          <w:w w:val="110"/>
        </w:rPr>
        <w:t xml:space="preserve"> </w:t>
      </w:r>
      <w:r>
        <w:rPr>
          <w:w w:val="110"/>
        </w:rPr>
        <w:t>the</w:t>
      </w:r>
      <w:r>
        <w:rPr>
          <w:spacing w:val="-20"/>
          <w:w w:val="110"/>
        </w:rPr>
        <w:t xml:space="preserve"> </w:t>
      </w:r>
      <w:r>
        <w:rPr>
          <w:spacing w:val="-3"/>
          <w:w w:val="110"/>
        </w:rPr>
        <w:t>Save</w:t>
      </w:r>
      <w:r>
        <w:rPr>
          <w:spacing w:val="-19"/>
          <w:w w:val="110"/>
        </w:rPr>
        <w:t xml:space="preserve"> </w:t>
      </w:r>
      <w:r>
        <w:rPr>
          <w:w w:val="110"/>
        </w:rPr>
        <w:t>button,</w:t>
      </w:r>
      <w:r>
        <w:rPr>
          <w:spacing w:val="-17"/>
          <w:w w:val="110"/>
        </w:rPr>
        <w:t xml:space="preserve"> </w:t>
      </w:r>
      <w:r>
        <w:rPr>
          <w:w w:val="110"/>
        </w:rPr>
        <w:t>which</w:t>
      </w:r>
      <w:r>
        <w:rPr>
          <w:spacing w:val="-19"/>
          <w:w w:val="110"/>
        </w:rPr>
        <w:t xml:space="preserve"> </w:t>
      </w:r>
      <w:r>
        <w:rPr>
          <w:w w:val="110"/>
        </w:rPr>
        <w:t>you</w:t>
      </w:r>
      <w:r>
        <w:rPr>
          <w:spacing w:val="-20"/>
          <w:w w:val="110"/>
        </w:rPr>
        <w:t xml:space="preserve"> </w:t>
      </w:r>
      <w:r>
        <w:rPr>
          <w:w w:val="110"/>
        </w:rPr>
        <w:t>bring</w:t>
      </w:r>
      <w:r>
        <w:rPr>
          <w:spacing w:val="-20"/>
          <w:w w:val="110"/>
        </w:rPr>
        <w:t xml:space="preserve"> </w:t>
      </w:r>
      <w:r>
        <w:rPr>
          <w:w w:val="110"/>
        </w:rPr>
        <w:t>you</w:t>
      </w:r>
      <w:r>
        <w:rPr>
          <w:spacing w:val="-19"/>
          <w:w w:val="110"/>
        </w:rPr>
        <w:t xml:space="preserve"> </w:t>
      </w:r>
      <w:r>
        <w:rPr>
          <w:w w:val="110"/>
        </w:rPr>
        <w:t>to</w:t>
      </w:r>
      <w:r>
        <w:rPr>
          <w:spacing w:val="-20"/>
          <w:w w:val="110"/>
        </w:rPr>
        <w:t xml:space="preserve"> </w:t>
      </w:r>
      <w:r>
        <w:rPr>
          <w:w w:val="110"/>
        </w:rPr>
        <w:t>a</w:t>
      </w:r>
      <w:r>
        <w:rPr>
          <w:spacing w:val="-20"/>
          <w:w w:val="110"/>
        </w:rPr>
        <w:t xml:space="preserve"> </w:t>
      </w:r>
      <w:r>
        <w:rPr>
          <w:w w:val="110"/>
        </w:rPr>
        <w:t>menu</w:t>
      </w:r>
      <w:r>
        <w:rPr>
          <w:spacing w:val="-20"/>
          <w:w w:val="110"/>
        </w:rPr>
        <w:t xml:space="preserve"> </w:t>
      </w:r>
      <w:r>
        <w:rPr>
          <w:w w:val="110"/>
        </w:rPr>
        <w:t>where you can specify the location and name of the output file. The information in the</w:t>
      </w:r>
      <w:r>
        <w:rPr>
          <w:spacing w:val="-7"/>
          <w:w w:val="110"/>
        </w:rPr>
        <w:t xml:space="preserve"> </w:t>
      </w:r>
      <w:r>
        <w:rPr>
          <w:w w:val="110"/>
        </w:rPr>
        <w:t>output</w:t>
      </w:r>
      <w:r>
        <w:rPr>
          <w:spacing w:val="-7"/>
          <w:w w:val="110"/>
        </w:rPr>
        <w:t xml:space="preserve"> </w:t>
      </w:r>
      <w:r>
        <w:rPr>
          <w:w w:val="110"/>
        </w:rPr>
        <w:t>file</w:t>
      </w:r>
      <w:r>
        <w:rPr>
          <w:spacing w:val="-7"/>
          <w:w w:val="110"/>
        </w:rPr>
        <w:t xml:space="preserve"> </w:t>
      </w:r>
      <w:r>
        <w:rPr>
          <w:w w:val="110"/>
        </w:rPr>
        <w:t>will</w:t>
      </w:r>
      <w:r>
        <w:rPr>
          <w:spacing w:val="-7"/>
          <w:w w:val="110"/>
        </w:rPr>
        <w:t xml:space="preserve"> </w:t>
      </w:r>
      <w:r>
        <w:rPr>
          <w:spacing w:val="-3"/>
          <w:w w:val="110"/>
        </w:rPr>
        <w:t>vary</w:t>
      </w:r>
      <w:r>
        <w:rPr>
          <w:spacing w:val="-7"/>
          <w:w w:val="110"/>
        </w:rPr>
        <w:t xml:space="preserve"> </w:t>
      </w:r>
      <w:r>
        <w:rPr>
          <w:w w:val="110"/>
        </w:rPr>
        <w:t>depending</w:t>
      </w:r>
      <w:r>
        <w:rPr>
          <w:spacing w:val="-7"/>
          <w:w w:val="110"/>
        </w:rPr>
        <w:t xml:space="preserve"> </w:t>
      </w:r>
      <w:r>
        <w:rPr>
          <w:w w:val="110"/>
        </w:rPr>
        <w:t>on</w:t>
      </w:r>
      <w:r>
        <w:rPr>
          <w:spacing w:val="-7"/>
          <w:w w:val="110"/>
        </w:rPr>
        <w:t xml:space="preserve"> </w:t>
      </w:r>
      <w:r>
        <w:rPr>
          <w:w w:val="110"/>
        </w:rPr>
        <w:t>whether</w:t>
      </w:r>
      <w:r>
        <w:rPr>
          <w:spacing w:val="-7"/>
          <w:w w:val="110"/>
        </w:rPr>
        <w:t xml:space="preserve"> </w:t>
      </w:r>
      <w:r>
        <w:rPr>
          <w:w w:val="110"/>
        </w:rPr>
        <w:t>statistical</w:t>
      </w:r>
      <w:r>
        <w:rPr>
          <w:spacing w:val="-7"/>
          <w:w w:val="110"/>
        </w:rPr>
        <w:t xml:space="preserve"> </w:t>
      </w:r>
      <w:r>
        <w:rPr>
          <w:w w:val="110"/>
        </w:rPr>
        <w:t>input</w:t>
      </w:r>
      <w:r>
        <w:rPr>
          <w:spacing w:val="-7"/>
          <w:w w:val="110"/>
        </w:rPr>
        <w:t xml:space="preserve"> </w:t>
      </w:r>
      <w:r>
        <w:rPr>
          <w:w w:val="110"/>
        </w:rPr>
        <w:t>is</w:t>
      </w:r>
      <w:r>
        <w:rPr>
          <w:spacing w:val="-7"/>
          <w:w w:val="110"/>
        </w:rPr>
        <w:t xml:space="preserve"> </w:t>
      </w:r>
      <w:r>
        <w:rPr>
          <w:w w:val="110"/>
        </w:rPr>
        <w:t>specified,</w:t>
      </w:r>
      <w:r>
        <w:rPr>
          <w:spacing w:val="-6"/>
          <w:w w:val="110"/>
        </w:rPr>
        <w:t xml:space="preserve"> </w:t>
      </w:r>
      <w:r>
        <w:rPr>
          <w:w w:val="110"/>
        </w:rPr>
        <w:t>and if the model was temporal or</w:t>
      </w:r>
      <w:r>
        <w:rPr>
          <w:spacing w:val="2"/>
          <w:w w:val="110"/>
        </w:rPr>
        <w:t xml:space="preserve"> </w:t>
      </w:r>
      <w:r>
        <w:rPr>
          <w:w w:val="110"/>
        </w:rPr>
        <w:t>not.</w:t>
      </w:r>
    </w:p>
    <w:p w:rsidR="00133F10" w:rsidRDefault="00133F10">
      <w:pPr>
        <w:pStyle w:val="BodyText"/>
        <w:spacing w:before="11"/>
        <w:rPr>
          <w:sz w:val="29"/>
        </w:rPr>
      </w:pPr>
    </w:p>
    <w:p w:rsidR="00133F10" w:rsidRDefault="00BE38C4">
      <w:pPr>
        <w:pStyle w:val="Heading1"/>
        <w:numPr>
          <w:ilvl w:val="0"/>
          <w:numId w:val="2"/>
        </w:numPr>
        <w:tabs>
          <w:tab w:val="left" w:pos="1440"/>
        </w:tabs>
        <w:ind w:left="1439" w:hanging="484"/>
        <w:jc w:val="both"/>
      </w:pPr>
      <w:r>
        <w:rPr>
          <w:w w:val="115"/>
        </w:rPr>
        <w:t>Model</w:t>
      </w:r>
      <w:r>
        <w:rPr>
          <w:spacing w:val="61"/>
          <w:w w:val="115"/>
        </w:rPr>
        <w:t xml:space="preserve"> </w:t>
      </w:r>
      <w:r>
        <w:rPr>
          <w:w w:val="115"/>
        </w:rPr>
        <w:t>Structure</w:t>
      </w:r>
    </w:p>
    <w:p w:rsidR="00133F10" w:rsidRDefault="00BE38C4">
      <w:pPr>
        <w:pStyle w:val="ListParagraph"/>
        <w:numPr>
          <w:ilvl w:val="1"/>
          <w:numId w:val="2"/>
        </w:numPr>
        <w:tabs>
          <w:tab w:val="left" w:pos="1569"/>
        </w:tabs>
        <w:spacing w:before="191"/>
        <w:jc w:val="both"/>
        <w:rPr>
          <w:b/>
          <w:sz w:val="24"/>
        </w:rPr>
      </w:pPr>
      <w:r>
        <w:rPr>
          <w:b/>
          <w:w w:val="115"/>
          <w:sz w:val="24"/>
        </w:rPr>
        <w:t>Bio-accumulation</w:t>
      </w:r>
      <w:r>
        <w:rPr>
          <w:b/>
          <w:spacing w:val="-32"/>
          <w:w w:val="115"/>
          <w:sz w:val="24"/>
        </w:rPr>
        <w:t xml:space="preserve"> </w:t>
      </w:r>
      <w:r>
        <w:rPr>
          <w:b/>
          <w:w w:val="115"/>
          <w:sz w:val="24"/>
        </w:rPr>
        <w:t>Model</w:t>
      </w:r>
    </w:p>
    <w:p w:rsidR="00133F10" w:rsidRDefault="00BE38C4">
      <w:pPr>
        <w:pStyle w:val="BodyText"/>
        <w:spacing w:before="128" w:line="249" w:lineRule="auto"/>
        <w:ind w:left="955" w:right="969"/>
        <w:jc w:val="both"/>
      </w:pPr>
      <w:r>
        <w:rPr>
          <w:w w:val="105"/>
        </w:rPr>
        <w:t xml:space="preserve">Similar to previous versions of FishRand, the Python version has a Bio accumu- lation Model nested inside both Monte Carlo iterations, and spatial realizations for each fish population. The Python version uses the Bio-accumulation Model from Arnot, 2004 with a ability to change some constants (i.e. Octal Propor- tionality Constants, and Dietary Absorption   </w:t>
      </w:r>
      <w:r>
        <w:rPr>
          <w:spacing w:val="1"/>
          <w:w w:val="105"/>
        </w:rPr>
        <w:t xml:space="preserve"> </w:t>
      </w:r>
      <w:r>
        <w:rPr>
          <w:w w:val="105"/>
        </w:rPr>
        <w:t>efficiencies).</w:t>
      </w:r>
    </w:p>
    <w:p w:rsidR="00133F10" w:rsidRDefault="00133F10">
      <w:pPr>
        <w:spacing w:line="249" w:lineRule="auto"/>
        <w:jc w:val="both"/>
        <w:sectPr w:rsidR="00133F10">
          <w:pgSz w:w="12240" w:h="15840"/>
          <w:pgMar w:top="1500" w:right="1720" w:bottom="1920" w:left="1720" w:header="0" w:footer="1737" w:gutter="0"/>
          <w:cols w:space="720"/>
        </w:sectPr>
      </w:pPr>
    </w:p>
    <w:p w:rsidR="00133F10" w:rsidRDefault="00133F10">
      <w:pPr>
        <w:pStyle w:val="BodyText"/>
      </w:pPr>
    </w:p>
    <w:p w:rsidR="00133F10" w:rsidRDefault="00133F10">
      <w:pPr>
        <w:pStyle w:val="BodyText"/>
      </w:pPr>
    </w:p>
    <w:p w:rsidR="00133F10" w:rsidRDefault="00133F10">
      <w:pPr>
        <w:pStyle w:val="BodyText"/>
      </w:pPr>
    </w:p>
    <w:p w:rsidR="00133F10" w:rsidRDefault="00133F10">
      <w:pPr>
        <w:pStyle w:val="BodyText"/>
        <w:spacing w:before="7"/>
        <w:rPr>
          <w:sz w:val="19"/>
        </w:rPr>
      </w:pPr>
    </w:p>
    <w:p w:rsidR="00133F10" w:rsidRDefault="00BE38C4">
      <w:pPr>
        <w:pStyle w:val="ListParagraph"/>
        <w:numPr>
          <w:ilvl w:val="1"/>
          <w:numId w:val="2"/>
        </w:numPr>
        <w:tabs>
          <w:tab w:val="left" w:pos="1569"/>
        </w:tabs>
        <w:spacing w:before="56"/>
        <w:jc w:val="both"/>
        <w:rPr>
          <w:b/>
          <w:sz w:val="24"/>
        </w:rPr>
      </w:pPr>
      <w:r>
        <w:rPr>
          <w:b/>
          <w:w w:val="115"/>
          <w:sz w:val="24"/>
        </w:rPr>
        <w:t>Monte Carlo</w:t>
      </w:r>
      <w:r>
        <w:rPr>
          <w:b/>
          <w:spacing w:val="-31"/>
          <w:w w:val="115"/>
          <w:sz w:val="24"/>
        </w:rPr>
        <w:t xml:space="preserve"> </w:t>
      </w:r>
      <w:r>
        <w:rPr>
          <w:b/>
          <w:w w:val="115"/>
          <w:sz w:val="24"/>
        </w:rPr>
        <w:t>Simulation</w:t>
      </w:r>
    </w:p>
    <w:p w:rsidR="00133F10" w:rsidRDefault="00BE38C4">
      <w:pPr>
        <w:pStyle w:val="BodyText"/>
        <w:spacing w:before="129" w:line="249" w:lineRule="auto"/>
        <w:ind w:left="955" w:right="968"/>
        <w:jc w:val="both"/>
      </w:pPr>
      <w:r>
        <w:rPr>
          <w:w w:val="105"/>
        </w:rPr>
        <w:t>In FishRand, bio-accumulation parameters can be described as statistical dis- tributions that are then randomly sampled for Monte Carlo Simulations.</w:t>
      </w:r>
    </w:p>
    <w:p w:rsidR="00133F10" w:rsidRDefault="00133F10">
      <w:pPr>
        <w:pStyle w:val="BodyText"/>
        <w:spacing w:before="2"/>
        <w:rPr>
          <w:sz w:val="24"/>
        </w:rPr>
      </w:pPr>
    </w:p>
    <w:p w:rsidR="00133F10" w:rsidRDefault="00BE38C4">
      <w:pPr>
        <w:pStyle w:val="ListParagraph"/>
        <w:numPr>
          <w:ilvl w:val="2"/>
          <w:numId w:val="2"/>
        </w:numPr>
        <w:tabs>
          <w:tab w:val="left" w:pos="1656"/>
        </w:tabs>
        <w:ind w:hanging="700"/>
        <w:jc w:val="both"/>
        <w:rPr>
          <w:b/>
          <w:sz w:val="20"/>
        </w:rPr>
      </w:pPr>
      <w:r>
        <w:rPr>
          <w:b/>
          <w:w w:val="115"/>
          <w:sz w:val="20"/>
        </w:rPr>
        <w:t>Sampling</w:t>
      </w:r>
    </w:p>
    <w:p w:rsidR="00133F10" w:rsidRDefault="00BE38C4">
      <w:pPr>
        <w:pStyle w:val="BodyText"/>
        <w:spacing w:before="137" w:line="249" w:lineRule="auto"/>
        <w:ind w:left="955" w:right="968"/>
        <w:jc w:val="both"/>
      </w:pPr>
      <w:r>
        <w:rPr>
          <w:w w:val="110"/>
        </w:rPr>
        <w:t>Each</w:t>
      </w:r>
      <w:r>
        <w:rPr>
          <w:spacing w:val="-13"/>
          <w:w w:val="110"/>
        </w:rPr>
        <w:t xml:space="preserve"> </w:t>
      </w:r>
      <w:r>
        <w:rPr>
          <w:w w:val="110"/>
        </w:rPr>
        <w:t>distribution</w:t>
      </w:r>
      <w:r>
        <w:rPr>
          <w:spacing w:val="-13"/>
          <w:w w:val="110"/>
        </w:rPr>
        <w:t xml:space="preserve"> </w:t>
      </w:r>
      <w:r>
        <w:rPr>
          <w:w w:val="110"/>
        </w:rPr>
        <w:t>is</w:t>
      </w:r>
      <w:r>
        <w:rPr>
          <w:spacing w:val="-13"/>
          <w:w w:val="110"/>
        </w:rPr>
        <w:t xml:space="preserve"> </w:t>
      </w:r>
      <w:r>
        <w:rPr>
          <w:w w:val="110"/>
        </w:rPr>
        <w:t>of</w:t>
      </w:r>
      <w:r>
        <w:rPr>
          <w:spacing w:val="-13"/>
          <w:w w:val="110"/>
        </w:rPr>
        <w:t xml:space="preserve"> </w:t>
      </w:r>
      <w:r>
        <w:rPr>
          <w:w w:val="110"/>
        </w:rPr>
        <w:t>type</w:t>
      </w:r>
      <w:r>
        <w:rPr>
          <w:spacing w:val="-13"/>
          <w:w w:val="110"/>
        </w:rPr>
        <w:t xml:space="preserve"> </w:t>
      </w:r>
      <w:r>
        <w:rPr>
          <w:w w:val="110"/>
        </w:rPr>
        <w:t>Uncertain</w:t>
      </w:r>
      <w:r>
        <w:rPr>
          <w:spacing w:val="-13"/>
          <w:w w:val="110"/>
        </w:rPr>
        <w:t xml:space="preserve"> </w:t>
      </w:r>
      <w:r>
        <w:rPr>
          <w:w w:val="110"/>
        </w:rPr>
        <w:t>or</w:t>
      </w:r>
      <w:r>
        <w:rPr>
          <w:spacing w:val="-13"/>
          <w:w w:val="110"/>
        </w:rPr>
        <w:t xml:space="preserve"> </w:t>
      </w:r>
      <w:r>
        <w:rPr>
          <w:w w:val="110"/>
        </w:rPr>
        <w:t>Variable,</w:t>
      </w:r>
      <w:r>
        <w:rPr>
          <w:spacing w:val="-11"/>
          <w:w w:val="110"/>
        </w:rPr>
        <w:t xml:space="preserve"> </w:t>
      </w:r>
      <w:r>
        <w:rPr>
          <w:w w:val="110"/>
        </w:rPr>
        <w:t>and</w:t>
      </w:r>
      <w:r>
        <w:rPr>
          <w:spacing w:val="-13"/>
          <w:w w:val="110"/>
        </w:rPr>
        <w:t xml:space="preserve"> </w:t>
      </w:r>
      <w:r>
        <w:rPr>
          <w:w w:val="110"/>
        </w:rPr>
        <w:t>is</w:t>
      </w:r>
      <w:r>
        <w:rPr>
          <w:spacing w:val="-13"/>
          <w:w w:val="110"/>
        </w:rPr>
        <w:t xml:space="preserve"> </w:t>
      </w:r>
      <w:r>
        <w:rPr>
          <w:w w:val="110"/>
        </w:rPr>
        <w:t>sampled</w:t>
      </w:r>
      <w:r>
        <w:rPr>
          <w:spacing w:val="-13"/>
          <w:w w:val="110"/>
        </w:rPr>
        <w:t xml:space="preserve"> </w:t>
      </w:r>
      <w:r>
        <w:rPr>
          <w:w w:val="110"/>
        </w:rPr>
        <w:t>in</w:t>
      </w:r>
      <w:r>
        <w:rPr>
          <w:spacing w:val="-13"/>
          <w:w w:val="110"/>
        </w:rPr>
        <w:t xml:space="preserve"> </w:t>
      </w:r>
      <w:r>
        <w:rPr>
          <w:w w:val="110"/>
        </w:rPr>
        <w:t>the</w:t>
      </w:r>
      <w:r>
        <w:rPr>
          <w:spacing w:val="-13"/>
          <w:w w:val="110"/>
        </w:rPr>
        <w:t xml:space="preserve"> </w:t>
      </w:r>
      <w:r>
        <w:rPr>
          <w:w w:val="110"/>
        </w:rPr>
        <w:t>follow- ing</w:t>
      </w:r>
      <w:r>
        <w:rPr>
          <w:spacing w:val="-29"/>
          <w:w w:val="110"/>
        </w:rPr>
        <w:t xml:space="preserve"> </w:t>
      </w:r>
      <w:r>
        <w:rPr>
          <w:spacing w:val="-3"/>
          <w:w w:val="110"/>
        </w:rPr>
        <w:t>way:</w:t>
      </w:r>
    </w:p>
    <w:p w:rsidR="00133F10" w:rsidRDefault="00BE38C4">
      <w:pPr>
        <w:pStyle w:val="BodyText"/>
        <w:spacing w:before="108" w:line="240" w:lineRule="exact"/>
        <w:ind w:left="955" w:right="968"/>
        <w:jc w:val="both"/>
      </w:pPr>
      <w:r>
        <w:rPr>
          <w:w w:val="110"/>
        </w:rPr>
        <w:t>Let</w:t>
      </w:r>
      <w:r>
        <w:rPr>
          <w:spacing w:val="-4"/>
          <w:w w:val="110"/>
        </w:rPr>
        <w:t xml:space="preserve"> </w:t>
      </w:r>
      <w:r>
        <w:rPr>
          <w:i/>
          <w:w w:val="110"/>
        </w:rPr>
        <w:t>X</w:t>
      </w:r>
      <w:r>
        <w:rPr>
          <w:i/>
          <w:spacing w:val="17"/>
          <w:w w:val="110"/>
        </w:rPr>
        <w:t xml:space="preserve"> </w:t>
      </w:r>
      <w:r>
        <w:rPr>
          <w:w w:val="110"/>
        </w:rPr>
        <w:t>=</w:t>
      </w:r>
      <w:r>
        <w:rPr>
          <w:spacing w:val="1"/>
          <w:w w:val="110"/>
        </w:rPr>
        <w:t xml:space="preserve"> </w:t>
      </w:r>
      <w:r>
        <w:rPr>
          <w:i/>
          <w:spacing w:val="3"/>
          <w:w w:val="110"/>
        </w:rPr>
        <w:t>D</w:t>
      </w:r>
      <w:r>
        <w:rPr>
          <w:rFonts w:ascii="Arial"/>
          <w:i/>
          <w:spacing w:val="3"/>
          <w:w w:val="110"/>
          <w:position w:val="-2"/>
          <w:sz w:val="14"/>
        </w:rPr>
        <w:t>t</w:t>
      </w:r>
      <w:r>
        <w:rPr>
          <w:spacing w:val="3"/>
          <w:w w:val="110"/>
        </w:rPr>
        <w:t>(</w:t>
      </w:r>
      <w:r>
        <w:rPr>
          <w:i/>
          <w:spacing w:val="3"/>
          <w:w w:val="110"/>
        </w:rPr>
        <w:t>p</w:t>
      </w:r>
      <w:r>
        <w:rPr>
          <w:spacing w:val="3"/>
          <w:w w:val="110"/>
          <w:position w:val="-2"/>
          <w:sz w:val="14"/>
        </w:rPr>
        <w:t>1</w:t>
      </w:r>
      <w:r>
        <w:rPr>
          <w:i/>
          <w:spacing w:val="3"/>
          <w:w w:val="110"/>
        </w:rPr>
        <w:t>,</w:t>
      </w:r>
      <w:r>
        <w:rPr>
          <w:i/>
          <w:spacing w:val="-22"/>
          <w:w w:val="110"/>
        </w:rPr>
        <w:t xml:space="preserve"> </w:t>
      </w:r>
      <w:r>
        <w:rPr>
          <w:i/>
          <w:w w:val="110"/>
        </w:rPr>
        <w:t>.</w:t>
      </w:r>
      <w:r>
        <w:rPr>
          <w:i/>
          <w:spacing w:val="-22"/>
          <w:w w:val="110"/>
        </w:rPr>
        <w:t xml:space="preserve"> </w:t>
      </w:r>
      <w:r>
        <w:rPr>
          <w:i/>
          <w:w w:val="110"/>
        </w:rPr>
        <w:t>.</w:t>
      </w:r>
      <w:r>
        <w:rPr>
          <w:i/>
          <w:spacing w:val="-22"/>
          <w:w w:val="110"/>
        </w:rPr>
        <w:t xml:space="preserve"> </w:t>
      </w:r>
      <w:r>
        <w:rPr>
          <w:i/>
          <w:w w:val="110"/>
        </w:rPr>
        <w:t>.</w:t>
      </w:r>
      <w:r>
        <w:rPr>
          <w:i/>
          <w:spacing w:val="-22"/>
          <w:w w:val="110"/>
        </w:rPr>
        <w:t xml:space="preserve"> </w:t>
      </w:r>
      <w:r>
        <w:rPr>
          <w:i/>
          <w:w w:val="110"/>
        </w:rPr>
        <w:t>,</w:t>
      </w:r>
      <w:r>
        <w:rPr>
          <w:i/>
          <w:spacing w:val="-22"/>
          <w:w w:val="110"/>
        </w:rPr>
        <w:t xml:space="preserve"> </w:t>
      </w:r>
      <w:r>
        <w:rPr>
          <w:i/>
          <w:spacing w:val="3"/>
          <w:w w:val="110"/>
        </w:rPr>
        <w:t>p</w:t>
      </w:r>
      <w:r>
        <w:rPr>
          <w:rFonts w:ascii="Arial"/>
          <w:i/>
          <w:spacing w:val="3"/>
          <w:w w:val="110"/>
          <w:position w:val="-2"/>
          <w:sz w:val="14"/>
        </w:rPr>
        <w:t>e</w:t>
      </w:r>
      <w:r>
        <w:rPr>
          <w:spacing w:val="3"/>
          <w:w w:val="110"/>
        </w:rPr>
        <w:t>)</w:t>
      </w:r>
      <w:r>
        <w:rPr>
          <w:spacing w:val="-4"/>
          <w:w w:val="110"/>
        </w:rPr>
        <w:t xml:space="preserve"> </w:t>
      </w:r>
      <w:r>
        <w:rPr>
          <w:spacing w:val="2"/>
          <w:w w:val="110"/>
        </w:rPr>
        <w:t>be</w:t>
      </w:r>
      <w:r>
        <w:rPr>
          <w:spacing w:val="-4"/>
          <w:w w:val="110"/>
        </w:rPr>
        <w:t xml:space="preserve"> </w:t>
      </w:r>
      <w:r>
        <w:rPr>
          <w:w w:val="110"/>
        </w:rPr>
        <w:t>the</w:t>
      </w:r>
      <w:r>
        <w:rPr>
          <w:spacing w:val="-4"/>
          <w:w w:val="110"/>
        </w:rPr>
        <w:t xml:space="preserve"> </w:t>
      </w:r>
      <w:r>
        <w:rPr>
          <w:w w:val="110"/>
        </w:rPr>
        <w:t>Distribution</w:t>
      </w:r>
      <w:r>
        <w:rPr>
          <w:spacing w:val="-5"/>
          <w:w w:val="110"/>
        </w:rPr>
        <w:t xml:space="preserve"> </w:t>
      </w:r>
      <w:r>
        <w:rPr>
          <w:w w:val="110"/>
        </w:rPr>
        <w:t>of</w:t>
      </w:r>
      <w:r>
        <w:rPr>
          <w:spacing w:val="-4"/>
          <w:w w:val="110"/>
        </w:rPr>
        <w:t xml:space="preserve"> </w:t>
      </w:r>
      <w:r>
        <w:rPr>
          <w:w w:val="110"/>
        </w:rPr>
        <w:t>type</w:t>
      </w:r>
      <w:r>
        <w:rPr>
          <w:spacing w:val="-4"/>
          <w:w w:val="110"/>
        </w:rPr>
        <w:t xml:space="preserve"> </w:t>
      </w:r>
      <w:r>
        <w:rPr>
          <w:i/>
          <w:w w:val="110"/>
        </w:rPr>
        <w:t>t</w:t>
      </w:r>
      <w:r>
        <w:rPr>
          <w:i/>
          <w:spacing w:val="-4"/>
          <w:w w:val="110"/>
        </w:rPr>
        <w:t xml:space="preserve"> </w:t>
      </w:r>
      <w:r>
        <w:rPr>
          <w:w w:val="110"/>
        </w:rPr>
        <w:t>(uncertain</w:t>
      </w:r>
      <w:r>
        <w:rPr>
          <w:spacing w:val="-5"/>
          <w:w w:val="110"/>
        </w:rPr>
        <w:t xml:space="preserve"> </w:t>
      </w:r>
      <w:r>
        <w:rPr>
          <w:w w:val="110"/>
        </w:rPr>
        <w:t>or</w:t>
      </w:r>
      <w:r>
        <w:rPr>
          <w:spacing w:val="-4"/>
          <w:w w:val="110"/>
        </w:rPr>
        <w:t xml:space="preserve"> </w:t>
      </w:r>
      <w:r>
        <w:rPr>
          <w:w w:val="110"/>
        </w:rPr>
        <w:t>variable)</w:t>
      </w:r>
      <w:r>
        <w:rPr>
          <w:spacing w:val="-3"/>
          <w:w w:val="110"/>
        </w:rPr>
        <w:t xml:space="preserve"> </w:t>
      </w:r>
      <w:r>
        <w:rPr>
          <w:w w:val="110"/>
        </w:rPr>
        <w:t xml:space="preserve">with parameters </w:t>
      </w:r>
      <w:r>
        <w:rPr>
          <w:i/>
          <w:spacing w:val="3"/>
          <w:w w:val="110"/>
        </w:rPr>
        <w:t>p</w:t>
      </w:r>
      <w:r>
        <w:rPr>
          <w:spacing w:val="3"/>
          <w:w w:val="110"/>
          <w:position w:val="-2"/>
          <w:sz w:val="14"/>
        </w:rPr>
        <w:t>1</w:t>
      </w:r>
      <w:r>
        <w:rPr>
          <w:i/>
          <w:spacing w:val="3"/>
          <w:w w:val="110"/>
        </w:rPr>
        <w:t xml:space="preserve">, </w:t>
      </w:r>
      <w:r>
        <w:rPr>
          <w:i/>
          <w:w w:val="110"/>
        </w:rPr>
        <w:t xml:space="preserve">. . . , </w:t>
      </w:r>
      <w:r>
        <w:rPr>
          <w:i/>
          <w:spacing w:val="3"/>
          <w:w w:val="110"/>
        </w:rPr>
        <w:t>p</w:t>
      </w:r>
      <w:r>
        <w:rPr>
          <w:rFonts w:ascii="Arial"/>
          <w:i/>
          <w:spacing w:val="3"/>
          <w:w w:val="110"/>
          <w:position w:val="-2"/>
          <w:sz w:val="14"/>
        </w:rPr>
        <w:t>e</w:t>
      </w:r>
      <w:r>
        <w:rPr>
          <w:spacing w:val="3"/>
          <w:w w:val="110"/>
        </w:rPr>
        <w:t xml:space="preserve">. </w:t>
      </w:r>
      <w:r>
        <w:rPr>
          <w:w w:val="110"/>
        </w:rPr>
        <w:t xml:space="preserve">Then random realizations are drawn from </w:t>
      </w:r>
      <w:r>
        <w:rPr>
          <w:i/>
          <w:w w:val="110"/>
        </w:rPr>
        <w:t>D</w:t>
      </w:r>
      <w:r>
        <w:rPr>
          <w:rFonts w:ascii="Arial"/>
          <w:i/>
          <w:w w:val="110"/>
          <w:position w:val="-2"/>
          <w:sz w:val="14"/>
        </w:rPr>
        <w:t xml:space="preserve">t </w:t>
      </w:r>
      <w:r>
        <w:rPr>
          <w:spacing w:val="-3"/>
          <w:w w:val="110"/>
        </w:rPr>
        <w:t xml:space="preserve">by </w:t>
      </w:r>
      <w:r>
        <w:rPr>
          <w:w w:val="110"/>
        </w:rPr>
        <w:t xml:space="preserve">parti- tioning </w:t>
      </w:r>
      <w:r>
        <w:rPr>
          <w:i/>
          <w:w w:val="110"/>
        </w:rPr>
        <w:t>D</w:t>
      </w:r>
      <w:r>
        <w:rPr>
          <w:rFonts w:ascii="Arial"/>
          <w:i/>
          <w:w w:val="110"/>
          <w:position w:val="-2"/>
          <w:sz w:val="14"/>
        </w:rPr>
        <w:t xml:space="preserve">t </w:t>
      </w:r>
      <w:r>
        <w:rPr>
          <w:spacing w:val="-3"/>
          <w:w w:val="110"/>
        </w:rPr>
        <w:t xml:space="preserve">by </w:t>
      </w:r>
      <w:r>
        <w:rPr>
          <w:i/>
          <w:w w:val="110"/>
        </w:rPr>
        <w:t xml:space="preserve">b </w:t>
      </w:r>
      <w:r>
        <w:rPr>
          <w:w w:val="110"/>
        </w:rPr>
        <w:t>quantiles and randomly drawing the same number of samples from each</w:t>
      </w:r>
      <w:r>
        <w:rPr>
          <w:spacing w:val="-6"/>
          <w:w w:val="110"/>
        </w:rPr>
        <w:t xml:space="preserve"> </w:t>
      </w:r>
      <w:r>
        <w:rPr>
          <w:w w:val="110"/>
        </w:rPr>
        <w:t>partition.</w:t>
      </w:r>
    </w:p>
    <w:p w:rsidR="00133F10" w:rsidRDefault="00BE38C4">
      <w:pPr>
        <w:pStyle w:val="BodyText"/>
        <w:spacing w:before="117" w:line="228" w:lineRule="exact"/>
        <w:ind w:left="955"/>
        <w:jc w:val="both"/>
      </w:pPr>
      <w:r>
        <w:pict w14:anchorId="0FAB81CF">
          <v:shape id="_x0000_s1035" type="#_x0000_t202" style="position:absolute;left:0;text-align:left;margin-left:160.4pt;margin-top:11.15pt;width:24.45pt;height:54.75pt;z-index:-12952;mso-position-horizontal-relative:page" filled="f" stroked="f">
            <v:textbox inset="0,0,0,0">
              <w:txbxContent>
                <w:p w:rsidR="00071004" w:rsidRDefault="00071004">
                  <w:pPr>
                    <w:pStyle w:val="BodyText"/>
                    <w:tabs>
                      <w:tab w:val="left" w:pos="355"/>
                    </w:tabs>
                    <w:spacing w:line="546" w:lineRule="exact"/>
                    <w:rPr>
                      <w:rFonts w:ascii="Arial" w:hAnsi="Arial"/>
                    </w:rPr>
                  </w:pPr>
                  <w:r>
                    <w:rPr>
                      <w:rFonts w:ascii="Arial" w:hAnsi="Arial"/>
                      <w:spacing w:val="-133"/>
                      <w:w w:val="88"/>
                    </w:rPr>
                    <w:t></w:t>
                  </w:r>
                  <w:r>
                    <w:rPr>
                      <w:rFonts w:ascii="Arial" w:hAnsi="Arial"/>
                      <w:w w:val="88"/>
                      <w:position w:val="-34"/>
                    </w:rPr>
                    <w:t></w:t>
                  </w:r>
                  <w:r>
                    <w:rPr>
                      <w:rFonts w:ascii="Arial" w:hAnsi="Arial"/>
                      <w:position w:val="-34"/>
                    </w:rPr>
                    <w:tab/>
                  </w:r>
                  <w:r>
                    <w:rPr>
                      <w:rFonts w:ascii="Arial" w:hAnsi="Arial"/>
                      <w:spacing w:val="-182"/>
                      <w:w w:val="88"/>
                    </w:rPr>
                    <w:t></w:t>
                  </w:r>
                  <w:r>
                    <w:rPr>
                      <w:rFonts w:ascii="Arial" w:hAnsi="Arial"/>
                      <w:spacing w:val="-49"/>
                      <w:w w:val="88"/>
                      <w:position w:val="-34"/>
                    </w:rPr>
                    <w:t></w:t>
                  </w:r>
                </w:p>
              </w:txbxContent>
            </v:textbox>
            <w10:wrap anchorx="page"/>
          </v:shape>
        </w:pict>
      </w:r>
      <w:r>
        <w:rPr>
          <w:w w:val="110"/>
        </w:rPr>
        <w:t>If the Distribution is classified as ”Uncertain,” FishRand creates a vector:</w:t>
      </w:r>
    </w:p>
    <w:p w:rsidR="00133F10" w:rsidRDefault="00BE38C4">
      <w:pPr>
        <w:spacing w:before="3" w:line="232" w:lineRule="auto"/>
        <w:ind w:left="1631" w:right="6958"/>
        <w:rPr>
          <w:sz w:val="14"/>
        </w:rPr>
      </w:pPr>
      <w:r>
        <w:pict w14:anchorId="419FA363">
          <v:shape id="_x0000_s1034" type="#_x0000_t202" style="position:absolute;left:0;text-align:left;margin-left:160.4pt;margin-top:17.35pt;width:24.45pt;height:49.55pt;z-index:-12928;mso-position-horizontal-relative:page" filled="f" stroked="f">
            <v:textbox inset="0,0,0,0">
              <w:txbxContent>
                <w:p w:rsidR="00071004" w:rsidRDefault="00071004">
                  <w:pPr>
                    <w:pStyle w:val="BodyText"/>
                    <w:tabs>
                      <w:tab w:val="left" w:pos="355"/>
                    </w:tabs>
                    <w:spacing w:line="446" w:lineRule="exact"/>
                    <w:rPr>
                      <w:rFonts w:ascii="Arial" w:hAnsi="Arial"/>
                    </w:rPr>
                  </w:pPr>
                  <w:r>
                    <w:rPr>
                      <w:rFonts w:ascii="Arial" w:hAnsi="Arial"/>
                      <w:spacing w:val="-133"/>
                      <w:w w:val="88"/>
                    </w:rPr>
                    <w:t></w:t>
                  </w:r>
                  <w:r>
                    <w:rPr>
                      <w:rFonts w:ascii="Arial" w:hAnsi="Arial"/>
                      <w:spacing w:val="-133"/>
                      <w:w w:val="88"/>
                      <w:position w:val="-11"/>
                    </w:rPr>
                    <w:t></w:t>
                  </w:r>
                  <w:r>
                    <w:rPr>
                      <w:rFonts w:ascii="Arial" w:hAnsi="Arial"/>
                      <w:w w:val="88"/>
                      <w:position w:val="-24"/>
                    </w:rPr>
                    <w:t></w:t>
                  </w:r>
                  <w:r>
                    <w:rPr>
                      <w:rFonts w:ascii="Arial" w:hAnsi="Arial"/>
                      <w:position w:val="-24"/>
                    </w:rPr>
                    <w:tab/>
                  </w:r>
                  <w:r>
                    <w:rPr>
                      <w:rFonts w:ascii="Arial" w:hAnsi="Arial"/>
                      <w:spacing w:val="-181"/>
                      <w:w w:val="88"/>
                    </w:rPr>
                    <w:t></w:t>
                  </w:r>
                  <w:r>
                    <w:rPr>
                      <w:rFonts w:ascii="Arial" w:hAnsi="Arial"/>
                      <w:spacing w:val="-181"/>
                      <w:w w:val="88"/>
                      <w:position w:val="-11"/>
                    </w:rPr>
                    <w:t></w:t>
                  </w:r>
                  <w:r>
                    <w:rPr>
                      <w:rFonts w:ascii="Arial" w:hAnsi="Arial"/>
                      <w:spacing w:val="-48"/>
                      <w:w w:val="88"/>
                      <w:position w:val="-24"/>
                    </w:rPr>
                    <w:t></w:t>
                  </w:r>
                </w:p>
              </w:txbxContent>
            </v:textbox>
            <w10:wrap anchorx="page"/>
          </v:shape>
        </w:pict>
      </w:r>
      <w:r>
        <w:rPr>
          <w:i/>
          <w:w w:val="120"/>
          <w:sz w:val="20"/>
        </w:rPr>
        <w:t>x</w:t>
      </w:r>
      <w:r>
        <w:rPr>
          <w:w w:val="120"/>
          <w:position w:val="-2"/>
          <w:sz w:val="14"/>
        </w:rPr>
        <w:t xml:space="preserve">1 </w:t>
      </w:r>
      <w:r>
        <w:rPr>
          <w:i/>
          <w:w w:val="120"/>
          <w:sz w:val="20"/>
        </w:rPr>
        <w:t>x</w:t>
      </w:r>
      <w:r>
        <w:rPr>
          <w:w w:val="120"/>
          <w:position w:val="-2"/>
          <w:sz w:val="14"/>
        </w:rPr>
        <w:t>2</w:t>
      </w:r>
    </w:p>
    <w:p w:rsidR="00133F10" w:rsidRDefault="00BE38C4">
      <w:pPr>
        <w:pStyle w:val="BodyText"/>
        <w:spacing w:line="352" w:lineRule="exact"/>
        <w:ind w:left="955"/>
        <w:jc w:val="both"/>
      </w:pPr>
      <w:r>
        <w:rPr>
          <w:i/>
          <w:w w:val="110"/>
        </w:rPr>
        <w:t>V</w:t>
      </w:r>
      <w:r>
        <w:rPr>
          <w:rFonts w:ascii="Arial"/>
          <w:i/>
          <w:w w:val="110"/>
          <w:position w:val="-2"/>
          <w:sz w:val="14"/>
        </w:rPr>
        <w:t xml:space="preserve">X  </w:t>
      </w:r>
      <w:r>
        <w:rPr>
          <w:w w:val="125"/>
        </w:rPr>
        <w:t xml:space="preserve">=    </w:t>
      </w:r>
      <w:r>
        <w:rPr>
          <w:w w:val="110"/>
          <w:position w:val="-1"/>
        </w:rPr>
        <w:t>.</w:t>
      </w:r>
      <w:r>
        <w:rPr>
          <w:w w:val="110"/>
          <w:position w:val="-9"/>
        </w:rPr>
        <w:t>.</w:t>
      </w:r>
      <w:r>
        <w:rPr>
          <w:w w:val="110"/>
          <w:position w:val="-17"/>
        </w:rPr>
        <w:t xml:space="preserve">.            </w:t>
      </w:r>
      <w:r>
        <w:rPr>
          <w:w w:val="110"/>
        </w:rPr>
        <w:t xml:space="preserve">, where </w:t>
      </w:r>
      <w:r>
        <w:rPr>
          <w:i/>
          <w:w w:val="125"/>
        </w:rPr>
        <w:t>x</w:t>
      </w:r>
      <w:r>
        <w:rPr>
          <w:rFonts w:ascii="Arial"/>
          <w:i/>
          <w:w w:val="125"/>
          <w:position w:val="-2"/>
          <w:sz w:val="14"/>
        </w:rPr>
        <w:t xml:space="preserve">i </w:t>
      </w:r>
      <w:r>
        <w:rPr>
          <w:w w:val="110"/>
        </w:rPr>
        <w:t xml:space="preserve">is the </w:t>
      </w:r>
      <w:r>
        <w:rPr>
          <w:i/>
          <w:w w:val="110"/>
        </w:rPr>
        <w:t>i</w:t>
      </w:r>
      <w:r>
        <w:rPr>
          <w:w w:val="110"/>
        </w:rPr>
        <w:t xml:space="preserve">th sample from </w:t>
      </w:r>
      <w:r>
        <w:rPr>
          <w:i/>
          <w:w w:val="110"/>
        </w:rPr>
        <w:t>X</w:t>
      </w:r>
      <w:r>
        <w:rPr>
          <w:w w:val="110"/>
        </w:rPr>
        <w:t>, with the following  property:</w:t>
      </w:r>
      <w:r>
        <w:t xml:space="preserve"> </w:t>
      </w:r>
      <w:r>
        <w:rPr>
          <w:w w:val="99"/>
          <w:u w:val="single"/>
        </w:rPr>
        <w:t xml:space="preserve"> </w:t>
      </w:r>
      <w:r>
        <w:rPr>
          <w:u w:val="single"/>
        </w:rPr>
        <w:t xml:space="preserve">  </w:t>
      </w:r>
    </w:p>
    <w:p w:rsidR="00133F10" w:rsidRDefault="00BE38C4">
      <w:pPr>
        <w:spacing w:before="13"/>
        <w:ind w:left="1621"/>
        <w:rPr>
          <w:rFonts w:ascii="Arial"/>
          <w:i/>
          <w:sz w:val="14"/>
        </w:rPr>
      </w:pPr>
      <w:r>
        <w:rPr>
          <w:i/>
          <w:w w:val="125"/>
          <w:sz w:val="20"/>
        </w:rPr>
        <w:t>x</w:t>
      </w:r>
      <w:r>
        <w:rPr>
          <w:rFonts w:ascii="Arial"/>
          <w:i/>
          <w:w w:val="125"/>
          <w:position w:val="-2"/>
          <w:sz w:val="14"/>
        </w:rPr>
        <w:t>n</w:t>
      </w:r>
    </w:p>
    <w:p w:rsidR="00133F10" w:rsidRDefault="00BE38C4">
      <w:pPr>
        <w:pStyle w:val="BodyText"/>
        <w:spacing w:before="72"/>
        <w:ind w:left="955" w:right="968"/>
        <w:jc w:val="both"/>
      </w:pPr>
      <w:r>
        <w:pict w14:anchorId="244BE7DB">
          <v:shape id="_x0000_s1033" type="#_x0000_t202" style="position:absolute;left:0;text-align:left;margin-left:472.05pt;margin-top:12.35pt;width:3.5pt;height:7pt;z-index:-12904;mso-position-horizontal-relative:page" filled="f" stroked="f">
            <v:textbox inset="0,0,0,0">
              <w:txbxContent>
                <w:p w:rsidR="00071004" w:rsidRDefault="00071004">
                  <w:pPr>
                    <w:spacing w:line="134" w:lineRule="exact"/>
                    <w:rPr>
                      <w:rFonts w:ascii="Arial"/>
                      <w:i/>
                      <w:sz w:val="14"/>
                    </w:rPr>
                  </w:pPr>
                  <w:r>
                    <w:rPr>
                      <w:rFonts w:ascii="Arial"/>
                      <w:i/>
                      <w:w w:val="89"/>
                      <w:sz w:val="14"/>
                    </w:rPr>
                    <w:t>b</w:t>
                  </w:r>
                </w:p>
              </w:txbxContent>
            </v:textbox>
            <w10:wrap anchorx="page"/>
          </v:shape>
        </w:pict>
      </w:r>
      <w:r>
        <w:rPr>
          <w:w w:val="110"/>
        </w:rPr>
        <w:t xml:space="preserve">If </w:t>
      </w:r>
      <w:r>
        <w:rPr>
          <w:i/>
          <w:w w:val="110"/>
        </w:rPr>
        <w:t xml:space="preserve">b </w:t>
      </w:r>
      <w:r>
        <w:rPr>
          <w:w w:val="110"/>
        </w:rPr>
        <w:t xml:space="preserve">is the number of partitions of </w:t>
      </w:r>
      <w:r>
        <w:rPr>
          <w:i/>
          <w:w w:val="110"/>
        </w:rPr>
        <w:t xml:space="preserve">X </w:t>
      </w:r>
      <w:r>
        <w:rPr>
          <w:w w:val="110"/>
        </w:rPr>
        <w:t xml:space="preserve">indexed </w:t>
      </w:r>
      <w:r>
        <w:rPr>
          <w:spacing w:val="-3"/>
          <w:w w:val="110"/>
        </w:rPr>
        <w:t xml:space="preserve">by </w:t>
      </w:r>
      <w:r>
        <w:rPr>
          <w:i/>
          <w:spacing w:val="3"/>
          <w:w w:val="110"/>
        </w:rPr>
        <w:t>k</w:t>
      </w:r>
      <w:r>
        <w:rPr>
          <w:spacing w:val="3"/>
          <w:w w:val="110"/>
        </w:rPr>
        <w:t xml:space="preserve">, </w:t>
      </w:r>
      <w:r>
        <w:rPr>
          <w:w w:val="110"/>
        </w:rPr>
        <w:t xml:space="preserve">then from each partition </w:t>
      </w:r>
      <w:r>
        <w:rPr>
          <w:rFonts w:ascii="Arial"/>
          <w:i/>
          <w:w w:val="110"/>
          <w:position w:val="8"/>
          <w:sz w:val="14"/>
        </w:rPr>
        <w:t xml:space="preserve">n </w:t>
      </w:r>
      <w:r>
        <w:rPr>
          <w:w w:val="110"/>
        </w:rPr>
        <w:t xml:space="preserve">samples are drawn from </w:t>
      </w:r>
      <w:r>
        <w:rPr>
          <w:i/>
          <w:w w:val="110"/>
        </w:rPr>
        <w:t>X</w:t>
      </w:r>
      <w:r>
        <w:rPr>
          <w:rFonts w:ascii="Arial"/>
          <w:i/>
          <w:w w:val="110"/>
          <w:position w:val="-2"/>
          <w:sz w:val="14"/>
        </w:rPr>
        <w:t xml:space="preserve">k  </w:t>
      </w:r>
      <w:r>
        <w:rPr>
          <w:w w:val="110"/>
        </w:rPr>
        <w:t xml:space="preserve">where </w:t>
      </w:r>
      <w:r>
        <w:rPr>
          <w:i/>
          <w:w w:val="110"/>
        </w:rPr>
        <w:t>X</w:t>
      </w:r>
      <w:r>
        <w:rPr>
          <w:rFonts w:ascii="Arial"/>
          <w:i/>
          <w:w w:val="110"/>
          <w:position w:val="-2"/>
          <w:sz w:val="14"/>
        </w:rPr>
        <w:t xml:space="preserve">k  </w:t>
      </w:r>
      <w:r>
        <w:rPr>
          <w:w w:val="110"/>
        </w:rPr>
        <w:t xml:space="preserve">is the </w:t>
      </w:r>
      <w:r>
        <w:rPr>
          <w:i/>
          <w:w w:val="110"/>
        </w:rPr>
        <w:t>k</w:t>
      </w:r>
      <w:r>
        <w:rPr>
          <w:w w:val="110"/>
        </w:rPr>
        <w:t xml:space="preserve">th partition of </w:t>
      </w:r>
      <w:r>
        <w:rPr>
          <w:i/>
          <w:spacing w:val="7"/>
          <w:w w:val="110"/>
        </w:rPr>
        <w:t>X</w:t>
      </w:r>
      <w:r>
        <w:rPr>
          <w:spacing w:val="7"/>
          <w:w w:val="110"/>
        </w:rPr>
        <w:t xml:space="preserve">.  </w:t>
      </w:r>
      <w:r>
        <w:rPr>
          <w:w w:val="110"/>
        </w:rPr>
        <w:t xml:space="preserve">Each sample  is then placed at index </w:t>
      </w:r>
      <w:r>
        <w:rPr>
          <w:i/>
          <w:w w:val="110"/>
        </w:rPr>
        <w:t xml:space="preserve">i </w:t>
      </w:r>
      <w:r>
        <w:rPr>
          <w:w w:val="110"/>
        </w:rPr>
        <w:t xml:space="preserve">of vector </w:t>
      </w:r>
      <w:r>
        <w:rPr>
          <w:i/>
          <w:w w:val="110"/>
        </w:rPr>
        <w:t>V</w:t>
      </w:r>
      <w:r>
        <w:rPr>
          <w:rFonts w:ascii="Arial"/>
          <w:i/>
          <w:w w:val="110"/>
          <w:position w:val="-2"/>
          <w:sz w:val="14"/>
        </w:rPr>
        <w:t xml:space="preserve">X  </w:t>
      </w:r>
      <w:r>
        <w:rPr>
          <w:w w:val="110"/>
        </w:rPr>
        <w:t>with uniform</w:t>
      </w:r>
      <w:r>
        <w:rPr>
          <w:spacing w:val="-5"/>
          <w:w w:val="110"/>
        </w:rPr>
        <w:t xml:space="preserve"> </w:t>
      </w:r>
      <w:r>
        <w:rPr>
          <w:w w:val="110"/>
        </w:rPr>
        <w:t>probability.</w:t>
      </w:r>
    </w:p>
    <w:p w:rsidR="00133F10" w:rsidRDefault="00BE38C4">
      <w:pPr>
        <w:pStyle w:val="BodyText"/>
        <w:spacing w:before="105"/>
        <w:ind w:left="955"/>
        <w:jc w:val="both"/>
      </w:pPr>
      <w:r>
        <w:rPr>
          <w:w w:val="110"/>
        </w:rPr>
        <w:t>If the Distribution is Variable FishRand creates a matrix:</w:t>
      </w:r>
    </w:p>
    <w:p w:rsidR="00133F10" w:rsidRDefault="00BE38C4">
      <w:pPr>
        <w:tabs>
          <w:tab w:val="left" w:pos="4294"/>
          <w:tab w:val="left" w:pos="4769"/>
          <w:tab w:val="left" w:pos="5243"/>
        </w:tabs>
        <w:spacing w:before="150" w:line="240" w:lineRule="exact"/>
        <w:ind w:left="3809" w:right="3235"/>
        <w:jc w:val="center"/>
        <w:rPr>
          <w:rFonts w:ascii="Arial"/>
          <w:i/>
          <w:sz w:val="14"/>
        </w:rPr>
      </w:pPr>
      <w:r>
        <w:pict w14:anchorId="0F0A7CB3">
          <v:shape id="_x0000_s1032" type="#_x0000_t202" style="position:absolute;left:0;text-align:left;margin-left:269.3pt;margin-top:1.75pt;width:102.4pt;height:54.75pt;z-index:-12880;mso-position-horizontal-relative:page" filled="f" stroked="f">
            <v:textbox inset="0,0,0,0">
              <w:txbxContent>
                <w:p w:rsidR="00071004" w:rsidRDefault="00071004">
                  <w:pPr>
                    <w:pStyle w:val="BodyText"/>
                    <w:tabs>
                      <w:tab w:val="left" w:pos="1914"/>
                    </w:tabs>
                    <w:spacing w:line="546" w:lineRule="exact"/>
                    <w:rPr>
                      <w:rFonts w:ascii="Arial" w:hAnsi="Arial"/>
                    </w:rPr>
                  </w:pPr>
                  <w:r>
                    <w:rPr>
                      <w:rFonts w:ascii="Arial" w:hAnsi="Arial"/>
                      <w:spacing w:val="-133"/>
                      <w:w w:val="88"/>
                    </w:rPr>
                    <w:t></w:t>
                  </w:r>
                  <w:r>
                    <w:rPr>
                      <w:rFonts w:ascii="Arial" w:hAnsi="Arial"/>
                      <w:w w:val="88"/>
                      <w:position w:val="-34"/>
                    </w:rPr>
                    <w:t></w:t>
                  </w:r>
                  <w:r>
                    <w:rPr>
                      <w:rFonts w:ascii="Arial" w:hAnsi="Arial"/>
                      <w:position w:val="-34"/>
                    </w:rPr>
                    <w:tab/>
                  </w:r>
                  <w:r>
                    <w:rPr>
                      <w:rFonts w:ascii="Arial" w:hAnsi="Arial"/>
                      <w:spacing w:val="-182"/>
                      <w:w w:val="88"/>
                    </w:rPr>
                    <w:t></w:t>
                  </w:r>
                  <w:r>
                    <w:rPr>
                      <w:rFonts w:ascii="Arial" w:hAnsi="Arial"/>
                      <w:spacing w:val="-49"/>
                      <w:w w:val="88"/>
                      <w:position w:val="-34"/>
                    </w:rPr>
                    <w:t></w:t>
                  </w:r>
                </w:p>
              </w:txbxContent>
            </v:textbox>
            <w10:wrap anchorx="page"/>
          </v:shape>
        </w:pict>
      </w:r>
      <w:r>
        <w:rPr>
          <w:i/>
          <w:w w:val="110"/>
          <w:sz w:val="20"/>
        </w:rPr>
        <w:t>y</w:t>
      </w:r>
      <w:r>
        <w:rPr>
          <w:w w:val="110"/>
          <w:position w:val="-2"/>
          <w:sz w:val="14"/>
        </w:rPr>
        <w:t>11</w:t>
      </w:r>
      <w:r>
        <w:rPr>
          <w:w w:val="110"/>
          <w:position w:val="-2"/>
          <w:sz w:val="14"/>
        </w:rPr>
        <w:tab/>
      </w:r>
      <w:r>
        <w:rPr>
          <w:i/>
          <w:w w:val="110"/>
          <w:sz w:val="20"/>
        </w:rPr>
        <w:t>y</w:t>
      </w:r>
      <w:r>
        <w:rPr>
          <w:w w:val="110"/>
          <w:position w:val="-2"/>
          <w:sz w:val="14"/>
        </w:rPr>
        <w:t>12</w:t>
      </w:r>
      <w:r>
        <w:rPr>
          <w:w w:val="110"/>
          <w:position w:val="-2"/>
          <w:sz w:val="14"/>
        </w:rPr>
        <w:tab/>
      </w:r>
      <w:r>
        <w:rPr>
          <w:i/>
          <w:w w:val="110"/>
          <w:sz w:val="20"/>
        </w:rPr>
        <w:t>.</w:t>
      </w:r>
      <w:r>
        <w:rPr>
          <w:i/>
          <w:spacing w:val="-22"/>
          <w:w w:val="110"/>
          <w:sz w:val="20"/>
        </w:rPr>
        <w:t xml:space="preserve"> </w:t>
      </w:r>
      <w:r>
        <w:rPr>
          <w:i/>
          <w:w w:val="110"/>
          <w:sz w:val="20"/>
        </w:rPr>
        <w:t>.</w:t>
      </w:r>
      <w:r>
        <w:rPr>
          <w:i/>
          <w:spacing w:val="-22"/>
          <w:w w:val="110"/>
          <w:sz w:val="20"/>
        </w:rPr>
        <w:t xml:space="preserve"> </w:t>
      </w:r>
      <w:r>
        <w:rPr>
          <w:i/>
          <w:w w:val="110"/>
          <w:sz w:val="20"/>
        </w:rPr>
        <w:t>.</w:t>
      </w:r>
      <w:r>
        <w:rPr>
          <w:i/>
          <w:w w:val="110"/>
          <w:sz w:val="20"/>
        </w:rPr>
        <w:tab/>
        <w:t>y</w:t>
      </w:r>
      <w:r>
        <w:rPr>
          <w:w w:val="110"/>
          <w:position w:val="-2"/>
          <w:sz w:val="14"/>
        </w:rPr>
        <w:t>1</w:t>
      </w:r>
      <w:r>
        <w:rPr>
          <w:rFonts w:ascii="Arial"/>
          <w:i/>
          <w:w w:val="110"/>
          <w:position w:val="-2"/>
          <w:sz w:val="14"/>
        </w:rPr>
        <w:t xml:space="preserve">m </w:t>
      </w:r>
      <w:r>
        <w:rPr>
          <w:i/>
          <w:w w:val="110"/>
          <w:sz w:val="20"/>
        </w:rPr>
        <w:t>y</w:t>
      </w:r>
      <w:r>
        <w:rPr>
          <w:w w:val="110"/>
          <w:position w:val="-2"/>
          <w:sz w:val="14"/>
        </w:rPr>
        <w:t>21</w:t>
      </w:r>
      <w:r>
        <w:rPr>
          <w:w w:val="110"/>
          <w:position w:val="-2"/>
          <w:sz w:val="14"/>
        </w:rPr>
        <w:tab/>
      </w:r>
      <w:r>
        <w:rPr>
          <w:i/>
          <w:w w:val="110"/>
          <w:sz w:val="20"/>
        </w:rPr>
        <w:t>y</w:t>
      </w:r>
      <w:r>
        <w:rPr>
          <w:w w:val="110"/>
          <w:position w:val="-2"/>
          <w:sz w:val="14"/>
        </w:rPr>
        <w:t>22</w:t>
      </w:r>
      <w:r>
        <w:rPr>
          <w:w w:val="110"/>
          <w:position w:val="-2"/>
          <w:sz w:val="14"/>
        </w:rPr>
        <w:tab/>
      </w:r>
      <w:r>
        <w:rPr>
          <w:i/>
          <w:w w:val="110"/>
          <w:sz w:val="20"/>
        </w:rPr>
        <w:t>.</w:t>
      </w:r>
      <w:r>
        <w:rPr>
          <w:i/>
          <w:spacing w:val="-22"/>
          <w:w w:val="110"/>
          <w:sz w:val="20"/>
        </w:rPr>
        <w:t xml:space="preserve"> </w:t>
      </w:r>
      <w:r>
        <w:rPr>
          <w:i/>
          <w:w w:val="110"/>
          <w:sz w:val="20"/>
        </w:rPr>
        <w:t>.</w:t>
      </w:r>
      <w:r>
        <w:rPr>
          <w:i/>
          <w:spacing w:val="-22"/>
          <w:w w:val="110"/>
          <w:sz w:val="20"/>
        </w:rPr>
        <w:t xml:space="preserve"> </w:t>
      </w:r>
      <w:r>
        <w:rPr>
          <w:i/>
          <w:w w:val="110"/>
          <w:sz w:val="20"/>
        </w:rPr>
        <w:t>.</w:t>
      </w:r>
      <w:r>
        <w:rPr>
          <w:i/>
          <w:w w:val="110"/>
          <w:sz w:val="20"/>
        </w:rPr>
        <w:tab/>
        <w:t>y</w:t>
      </w:r>
      <w:r>
        <w:rPr>
          <w:w w:val="110"/>
          <w:position w:val="-2"/>
          <w:sz w:val="14"/>
        </w:rPr>
        <w:t>2</w:t>
      </w:r>
      <w:r>
        <w:rPr>
          <w:rFonts w:ascii="Arial"/>
          <w:i/>
          <w:w w:val="110"/>
          <w:position w:val="-2"/>
          <w:sz w:val="14"/>
        </w:rPr>
        <w:t>m</w:t>
      </w:r>
    </w:p>
    <w:p w:rsidR="00133F10" w:rsidRDefault="00133F10">
      <w:pPr>
        <w:spacing w:line="240" w:lineRule="exact"/>
        <w:jc w:val="center"/>
        <w:rPr>
          <w:rFonts w:ascii="Arial"/>
          <w:sz w:val="14"/>
        </w:rPr>
        <w:sectPr w:rsidR="00133F10">
          <w:pgSz w:w="12240" w:h="15840"/>
          <w:pgMar w:top="1500" w:right="1720" w:bottom="1920" w:left="1720" w:header="0" w:footer="1737" w:gutter="0"/>
          <w:cols w:space="720"/>
        </w:sectPr>
      </w:pPr>
    </w:p>
    <w:p w:rsidR="00133F10" w:rsidRDefault="00BE38C4">
      <w:pPr>
        <w:spacing w:line="322" w:lineRule="exact"/>
        <w:jc w:val="right"/>
        <w:rPr>
          <w:rFonts w:ascii="Arial" w:hAnsi="Arial"/>
          <w:sz w:val="20"/>
        </w:rPr>
      </w:pPr>
      <w:r>
        <w:rPr>
          <w:i/>
          <w:w w:val="116"/>
          <w:sz w:val="20"/>
        </w:rPr>
        <w:t>M</w:t>
      </w:r>
      <w:r>
        <w:rPr>
          <w:rFonts w:ascii="Arial" w:hAnsi="Arial"/>
          <w:i/>
          <w:position w:val="-2"/>
          <w:sz w:val="14"/>
        </w:rPr>
        <w:t xml:space="preserve">Y  </w:t>
      </w:r>
      <w:r>
        <w:rPr>
          <w:rFonts w:ascii="Arial" w:hAnsi="Arial"/>
          <w:i/>
          <w:spacing w:val="-17"/>
          <w:position w:val="-2"/>
          <w:sz w:val="14"/>
        </w:rPr>
        <w:t xml:space="preserve"> </w:t>
      </w:r>
      <w:r>
        <w:rPr>
          <w:w w:val="137"/>
          <w:sz w:val="20"/>
        </w:rPr>
        <w:t>=</w:t>
      </w:r>
      <w:r>
        <w:rPr>
          <w:spacing w:val="5"/>
          <w:sz w:val="20"/>
        </w:rPr>
        <w:t xml:space="preserve"> </w:t>
      </w:r>
      <w:r>
        <w:rPr>
          <w:rFonts w:ascii="Arial" w:hAnsi="Arial"/>
          <w:spacing w:val="-133"/>
          <w:w w:val="88"/>
          <w:position w:val="11"/>
          <w:sz w:val="20"/>
        </w:rPr>
        <w:t></w:t>
      </w:r>
      <w:r>
        <w:rPr>
          <w:rFonts w:ascii="Arial" w:hAnsi="Arial"/>
          <w:spacing w:val="-133"/>
          <w:w w:val="88"/>
          <w:sz w:val="20"/>
        </w:rPr>
        <w:t></w:t>
      </w:r>
      <w:r>
        <w:rPr>
          <w:rFonts w:ascii="Arial" w:hAnsi="Arial"/>
          <w:w w:val="88"/>
          <w:position w:val="-13"/>
          <w:sz w:val="20"/>
        </w:rPr>
        <w:t></w:t>
      </w:r>
    </w:p>
    <w:p w:rsidR="00133F10" w:rsidRDefault="00BE38C4">
      <w:pPr>
        <w:spacing w:line="367" w:lineRule="exact"/>
        <w:ind w:left="75"/>
        <w:rPr>
          <w:sz w:val="20"/>
        </w:rPr>
      </w:pPr>
      <w:r>
        <w:br w:type="column"/>
      </w:r>
      <w:r>
        <w:rPr>
          <w:spacing w:val="-38"/>
          <w:w w:val="110"/>
          <w:sz w:val="20"/>
        </w:rPr>
        <w:t>.</w:t>
      </w:r>
      <w:r>
        <w:rPr>
          <w:spacing w:val="-38"/>
          <w:w w:val="110"/>
          <w:position w:val="-7"/>
          <w:sz w:val="20"/>
        </w:rPr>
        <w:t>.</w:t>
      </w:r>
      <w:r>
        <w:rPr>
          <w:spacing w:val="-38"/>
          <w:w w:val="110"/>
          <w:position w:val="-15"/>
          <w:sz w:val="20"/>
        </w:rPr>
        <w:t>.</w:t>
      </w:r>
    </w:p>
    <w:p w:rsidR="00133F10" w:rsidRDefault="00BE38C4">
      <w:pPr>
        <w:spacing w:line="367" w:lineRule="exact"/>
        <w:jc w:val="right"/>
        <w:rPr>
          <w:sz w:val="20"/>
        </w:rPr>
      </w:pPr>
      <w:r>
        <w:br w:type="column"/>
      </w:r>
      <w:r>
        <w:rPr>
          <w:w w:val="110"/>
          <w:sz w:val="20"/>
        </w:rPr>
        <w:t>.</w:t>
      </w:r>
      <w:r>
        <w:rPr>
          <w:w w:val="110"/>
          <w:position w:val="-7"/>
          <w:sz w:val="20"/>
        </w:rPr>
        <w:t>.</w:t>
      </w:r>
      <w:r>
        <w:rPr>
          <w:w w:val="110"/>
          <w:position w:val="-15"/>
          <w:sz w:val="20"/>
        </w:rPr>
        <w:t>.</w:t>
      </w:r>
    </w:p>
    <w:p w:rsidR="00133F10" w:rsidRDefault="00BE38C4">
      <w:pPr>
        <w:pStyle w:val="BodyText"/>
        <w:tabs>
          <w:tab w:val="left" w:pos="885"/>
        </w:tabs>
        <w:spacing w:line="367" w:lineRule="exact"/>
        <w:ind w:left="302"/>
      </w:pPr>
      <w:r>
        <w:br w:type="column"/>
      </w:r>
      <w:r>
        <w:rPr>
          <w:w w:val="110"/>
          <w:position w:val="6"/>
        </w:rPr>
        <w:t>.</w:t>
      </w:r>
      <w:r>
        <w:rPr>
          <w:spacing w:val="-33"/>
          <w:w w:val="110"/>
          <w:position w:val="6"/>
        </w:rPr>
        <w:t xml:space="preserve"> </w:t>
      </w:r>
      <w:r>
        <w:rPr>
          <w:w w:val="110"/>
        </w:rPr>
        <w:t>.</w:t>
      </w:r>
      <w:r>
        <w:rPr>
          <w:spacing w:val="-33"/>
          <w:w w:val="110"/>
        </w:rPr>
        <w:t xml:space="preserve"> </w:t>
      </w:r>
      <w:r>
        <w:rPr>
          <w:w w:val="110"/>
          <w:position w:val="-5"/>
        </w:rPr>
        <w:t>.</w:t>
      </w:r>
      <w:r>
        <w:rPr>
          <w:w w:val="110"/>
          <w:position w:val="-5"/>
        </w:rPr>
        <w:tab/>
      </w:r>
      <w:r>
        <w:rPr>
          <w:spacing w:val="-38"/>
          <w:w w:val="110"/>
          <w:position w:val="8"/>
        </w:rPr>
        <w:t>.</w:t>
      </w:r>
      <w:r>
        <w:rPr>
          <w:spacing w:val="-38"/>
          <w:w w:val="110"/>
        </w:rPr>
        <w:t>.</w:t>
      </w:r>
      <w:r>
        <w:rPr>
          <w:spacing w:val="-38"/>
          <w:w w:val="110"/>
          <w:position w:val="-7"/>
        </w:rPr>
        <w:t>.</w:t>
      </w:r>
    </w:p>
    <w:p w:rsidR="00133F10" w:rsidRDefault="00BE38C4">
      <w:pPr>
        <w:spacing w:line="322" w:lineRule="exact"/>
        <w:ind w:left="106"/>
        <w:rPr>
          <w:rFonts w:ascii="Arial" w:hAnsi="Arial"/>
          <w:sz w:val="20"/>
        </w:rPr>
      </w:pPr>
      <w:r>
        <w:br w:type="column"/>
      </w:r>
      <w:r>
        <w:rPr>
          <w:rFonts w:ascii="Arial" w:hAnsi="Arial"/>
          <w:spacing w:val="-133"/>
          <w:w w:val="88"/>
          <w:sz w:val="20"/>
        </w:rPr>
        <w:t></w:t>
      </w:r>
      <w:r>
        <w:rPr>
          <w:rFonts w:ascii="Arial" w:hAnsi="Arial"/>
          <w:spacing w:val="-133"/>
          <w:w w:val="88"/>
          <w:position w:val="-11"/>
          <w:sz w:val="20"/>
        </w:rPr>
        <w:t></w:t>
      </w:r>
      <w:r>
        <w:rPr>
          <w:rFonts w:ascii="Arial" w:hAnsi="Arial"/>
          <w:w w:val="88"/>
          <w:position w:val="-24"/>
          <w:sz w:val="20"/>
        </w:rPr>
        <w:t></w:t>
      </w:r>
    </w:p>
    <w:p w:rsidR="00133F10" w:rsidRDefault="00133F10">
      <w:pPr>
        <w:spacing w:line="322" w:lineRule="exact"/>
        <w:rPr>
          <w:rFonts w:ascii="Arial" w:hAnsi="Arial"/>
          <w:sz w:val="20"/>
        </w:rPr>
        <w:sectPr w:rsidR="00133F10">
          <w:type w:val="continuous"/>
          <w:pgSz w:w="12240" w:h="15840"/>
          <w:pgMar w:top="1500" w:right="1720" w:bottom="1920" w:left="1720" w:header="720" w:footer="720" w:gutter="0"/>
          <w:cols w:num="5" w:space="720" w:equalWidth="0">
            <w:col w:w="3800" w:space="40"/>
            <w:col w:w="131" w:space="40"/>
            <w:col w:w="445" w:space="40"/>
            <w:col w:w="941" w:space="40"/>
            <w:col w:w="3323"/>
          </w:cols>
        </w:sectPr>
      </w:pPr>
    </w:p>
    <w:p w:rsidR="00133F10" w:rsidRDefault="00BE38C4">
      <w:pPr>
        <w:tabs>
          <w:tab w:val="left" w:pos="1056"/>
          <w:tab w:val="left" w:pos="1541"/>
          <w:tab w:val="left" w:pos="2006"/>
        </w:tabs>
        <w:spacing w:before="8"/>
        <w:ind w:left="571"/>
        <w:jc w:val="center"/>
        <w:rPr>
          <w:rFonts w:ascii="Arial"/>
          <w:i/>
          <w:sz w:val="14"/>
        </w:rPr>
      </w:pPr>
      <w:r>
        <w:rPr>
          <w:i/>
          <w:w w:val="115"/>
          <w:sz w:val="20"/>
        </w:rPr>
        <w:t>y</w:t>
      </w:r>
      <w:r>
        <w:rPr>
          <w:rFonts w:ascii="Arial"/>
          <w:i/>
          <w:w w:val="115"/>
          <w:position w:val="-2"/>
          <w:sz w:val="14"/>
        </w:rPr>
        <w:t>n</w:t>
      </w:r>
      <w:r>
        <w:rPr>
          <w:w w:val="115"/>
          <w:position w:val="-2"/>
          <w:sz w:val="14"/>
        </w:rPr>
        <w:t>1</w:t>
      </w:r>
      <w:r>
        <w:rPr>
          <w:w w:val="115"/>
          <w:position w:val="-2"/>
          <w:sz w:val="14"/>
        </w:rPr>
        <w:tab/>
      </w:r>
      <w:r>
        <w:rPr>
          <w:i/>
          <w:w w:val="115"/>
          <w:sz w:val="20"/>
        </w:rPr>
        <w:t>y</w:t>
      </w:r>
      <w:r>
        <w:rPr>
          <w:rFonts w:ascii="Arial"/>
          <w:i/>
          <w:w w:val="115"/>
          <w:position w:val="-2"/>
          <w:sz w:val="14"/>
        </w:rPr>
        <w:t>n</w:t>
      </w:r>
      <w:r>
        <w:rPr>
          <w:w w:val="115"/>
          <w:position w:val="-2"/>
          <w:sz w:val="14"/>
        </w:rPr>
        <w:t>2</w:t>
      </w:r>
      <w:r>
        <w:rPr>
          <w:w w:val="115"/>
          <w:position w:val="-2"/>
          <w:sz w:val="14"/>
        </w:rPr>
        <w:tab/>
      </w:r>
      <w:r>
        <w:rPr>
          <w:i/>
          <w:w w:val="115"/>
          <w:sz w:val="20"/>
        </w:rPr>
        <w:t>.</w:t>
      </w:r>
      <w:r>
        <w:rPr>
          <w:i/>
          <w:spacing w:val="-26"/>
          <w:w w:val="115"/>
          <w:sz w:val="20"/>
        </w:rPr>
        <w:t xml:space="preserve"> </w:t>
      </w:r>
      <w:r>
        <w:rPr>
          <w:i/>
          <w:w w:val="115"/>
          <w:sz w:val="20"/>
        </w:rPr>
        <w:t>.</w:t>
      </w:r>
      <w:r>
        <w:rPr>
          <w:i/>
          <w:spacing w:val="-26"/>
          <w:w w:val="115"/>
          <w:sz w:val="20"/>
        </w:rPr>
        <w:t xml:space="preserve"> </w:t>
      </w:r>
      <w:r>
        <w:rPr>
          <w:i/>
          <w:w w:val="115"/>
          <w:sz w:val="20"/>
        </w:rPr>
        <w:t>.</w:t>
      </w:r>
      <w:r>
        <w:rPr>
          <w:i/>
          <w:w w:val="115"/>
          <w:sz w:val="20"/>
        </w:rPr>
        <w:tab/>
        <w:t>y</w:t>
      </w:r>
      <w:r>
        <w:rPr>
          <w:rFonts w:ascii="Arial"/>
          <w:i/>
          <w:w w:val="115"/>
          <w:position w:val="-2"/>
          <w:sz w:val="14"/>
        </w:rPr>
        <w:t>nm</w:t>
      </w:r>
    </w:p>
    <w:p w:rsidR="00133F10" w:rsidRDefault="00133F10">
      <w:pPr>
        <w:pStyle w:val="BodyText"/>
        <w:spacing w:before="4"/>
        <w:rPr>
          <w:rFonts w:ascii="Arial"/>
          <w:i/>
          <w:sz w:val="10"/>
        </w:rPr>
      </w:pPr>
    </w:p>
    <w:p w:rsidR="00133F10" w:rsidRDefault="00BE38C4">
      <w:pPr>
        <w:pStyle w:val="BodyText"/>
        <w:spacing w:before="57" w:line="240" w:lineRule="exact"/>
        <w:ind w:left="955" w:right="979"/>
        <w:jc w:val="both"/>
      </w:pPr>
      <w:r>
        <w:rPr>
          <w:w w:val="110"/>
        </w:rPr>
        <w:t xml:space="preserve">Where variable distributions are sampled </w:t>
      </w:r>
      <w:r>
        <w:rPr>
          <w:i/>
          <w:w w:val="110"/>
        </w:rPr>
        <w:t xml:space="preserve">nm </w:t>
      </w:r>
      <w:r>
        <w:rPr>
          <w:w w:val="110"/>
        </w:rPr>
        <w:t xml:space="preserve">times instead of just </w:t>
      </w:r>
      <w:r>
        <w:rPr>
          <w:i/>
          <w:w w:val="110"/>
        </w:rPr>
        <w:t xml:space="preserve">n </w:t>
      </w:r>
      <w:r>
        <w:rPr>
          <w:w w:val="110"/>
        </w:rPr>
        <w:t xml:space="preserve">times. </w:t>
      </w:r>
      <w:r>
        <w:rPr>
          <w:i/>
          <w:w w:val="110"/>
        </w:rPr>
        <w:t>M</w:t>
      </w:r>
      <w:r>
        <w:rPr>
          <w:rFonts w:ascii="Arial"/>
          <w:i/>
          <w:w w:val="110"/>
          <w:position w:val="-2"/>
          <w:sz w:val="14"/>
        </w:rPr>
        <w:t xml:space="preserve">X </w:t>
      </w:r>
      <w:r>
        <w:rPr>
          <w:w w:val="110"/>
        </w:rPr>
        <w:t xml:space="preserve">has the same property as </w:t>
      </w:r>
      <w:r>
        <w:rPr>
          <w:i/>
          <w:w w:val="110"/>
        </w:rPr>
        <w:t>V</w:t>
      </w:r>
      <w:r>
        <w:rPr>
          <w:rFonts w:ascii="Arial"/>
          <w:i/>
          <w:w w:val="110"/>
          <w:position w:val="-2"/>
          <w:sz w:val="14"/>
        </w:rPr>
        <w:t xml:space="preserve">X </w:t>
      </w:r>
      <w:r>
        <w:rPr>
          <w:w w:val="110"/>
        </w:rPr>
        <w:t xml:space="preserve">except that each sample is placed at indices </w:t>
      </w:r>
      <w:r>
        <w:rPr>
          <w:i/>
          <w:w w:val="110"/>
        </w:rPr>
        <w:t xml:space="preserve">i, </w:t>
      </w:r>
      <w:r>
        <w:rPr>
          <w:i/>
          <w:w w:val="120"/>
        </w:rPr>
        <w:t xml:space="preserve">j </w:t>
      </w:r>
      <w:r>
        <w:rPr>
          <w:w w:val="110"/>
        </w:rPr>
        <w:t>with uniform probability.</w:t>
      </w:r>
    </w:p>
    <w:p w:rsidR="00133F10" w:rsidRDefault="00133F10">
      <w:pPr>
        <w:pStyle w:val="BodyText"/>
        <w:spacing w:before="6"/>
        <w:rPr>
          <w:sz w:val="24"/>
        </w:rPr>
      </w:pPr>
    </w:p>
    <w:p w:rsidR="00726C1A" w:rsidRPr="00726C1A" w:rsidRDefault="00BE38C4" w:rsidP="00726C1A">
      <w:pPr>
        <w:pStyle w:val="ListParagraph"/>
        <w:numPr>
          <w:ilvl w:val="2"/>
          <w:numId w:val="2"/>
        </w:numPr>
        <w:tabs>
          <w:tab w:val="left" w:pos="1656"/>
        </w:tabs>
        <w:ind w:hanging="700"/>
        <w:jc w:val="both"/>
        <w:rPr>
          <w:b/>
          <w:sz w:val="20"/>
        </w:rPr>
      </w:pPr>
      <w:r>
        <w:rPr>
          <w:b/>
          <w:w w:val="115"/>
          <w:sz w:val="20"/>
        </w:rPr>
        <w:t>Spatial</w:t>
      </w:r>
      <w:r>
        <w:rPr>
          <w:b/>
          <w:spacing w:val="13"/>
          <w:w w:val="115"/>
          <w:sz w:val="20"/>
        </w:rPr>
        <w:t xml:space="preserve"> </w:t>
      </w:r>
      <w:del w:id="170" w:author="charles harvey" w:date="2018-11-26T14:44:00Z">
        <w:r w:rsidDel="00355783">
          <w:rPr>
            <w:b/>
            <w:w w:val="115"/>
            <w:sz w:val="20"/>
          </w:rPr>
          <w:delText>Sampling</w:delText>
        </w:r>
      </w:del>
      <w:ins w:id="171" w:author="charles harvey" w:date="2018-11-26T14:44:00Z">
        <w:r w:rsidR="00355783">
          <w:rPr>
            <w:b/>
            <w:w w:val="115"/>
            <w:sz w:val="20"/>
          </w:rPr>
          <w:t>Structure</w:t>
        </w:r>
      </w:ins>
    </w:p>
    <w:p w:rsidR="00726C1A" w:rsidRDefault="00726C1A" w:rsidP="00726C1A">
      <w:pPr>
        <w:tabs>
          <w:tab w:val="left" w:pos="1454"/>
        </w:tabs>
        <w:spacing w:before="58" w:line="240" w:lineRule="exact"/>
        <w:ind w:left="990" w:right="833"/>
        <w:rPr>
          <w:ins w:id="172" w:author="charles harvey" w:date="2018-11-26T14:30:00Z"/>
          <w:w w:val="105"/>
          <w:sz w:val="20"/>
        </w:rPr>
        <w:pPrChange w:id="173" w:author="charles harvey" w:date="2018-11-26T14:30:00Z">
          <w:pPr>
            <w:pStyle w:val="ListParagraph"/>
            <w:numPr>
              <w:ilvl w:val="3"/>
              <w:numId w:val="2"/>
            </w:numPr>
            <w:tabs>
              <w:tab w:val="left" w:pos="1454"/>
            </w:tabs>
            <w:spacing w:before="58" w:line="240" w:lineRule="exact"/>
            <w:ind w:left="1453" w:right="833" w:hanging="255"/>
          </w:pPr>
        </w:pPrChange>
      </w:pPr>
    </w:p>
    <w:p w:rsidR="00726C1A" w:rsidRDefault="00726C1A" w:rsidP="00726C1A">
      <w:pPr>
        <w:tabs>
          <w:tab w:val="left" w:pos="1454"/>
        </w:tabs>
        <w:spacing w:before="58" w:line="240" w:lineRule="exact"/>
        <w:ind w:left="990" w:right="833"/>
        <w:rPr>
          <w:ins w:id="174" w:author="charles harvey" w:date="2018-11-26T14:39:00Z"/>
          <w:rFonts w:ascii="Monaco"/>
          <w:w w:val="105"/>
          <w:sz w:val="20"/>
        </w:rPr>
        <w:pPrChange w:id="175" w:author="charles harvey" w:date="2018-11-26T14:30:00Z">
          <w:pPr>
            <w:pStyle w:val="ListParagraph"/>
            <w:numPr>
              <w:ilvl w:val="3"/>
              <w:numId w:val="2"/>
            </w:numPr>
            <w:tabs>
              <w:tab w:val="left" w:pos="1454"/>
            </w:tabs>
            <w:spacing w:before="58" w:line="240" w:lineRule="exact"/>
            <w:ind w:left="1453" w:right="833" w:hanging="255"/>
          </w:pPr>
        </w:pPrChange>
      </w:pPr>
      <w:ins w:id="176" w:author="charles harvey" w:date="2018-11-26T14:30:00Z">
        <w:r>
          <w:rPr>
            <w:w w:val="105"/>
            <w:sz w:val="20"/>
          </w:rPr>
          <w:t xml:space="preserve">Fishrand </w:t>
        </w:r>
      </w:ins>
      <w:ins w:id="177" w:author="charles harvey" w:date="2018-11-26T14:32:00Z">
        <w:r w:rsidR="00141613">
          <w:rPr>
            <w:w w:val="105"/>
            <w:sz w:val="20"/>
          </w:rPr>
          <w:t>constructs</w:t>
        </w:r>
      </w:ins>
      <w:ins w:id="178" w:author="charles harvey" w:date="2018-11-26T14:30:00Z">
        <w:r>
          <w:rPr>
            <w:w w:val="105"/>
            <w:sz w:val="20"/>
          </w:rPr>
          <w:t xml:space="preserve"> </w:t>
        </w:r>
      </w:ins>
      <w:ins w:id="179" w:author="charles harvey" w:date="2018-11-26T14:40:00Z">
        <w:r w:rsidR="00071004">
          <w:rPr>
            <w:w w:val="105"/>
            <w:sz w:val="20"/>
          </w:rPr>
          <w:t>Regional</w:t>
        </w:r>
      </w:ins>
      <w:ins w:id="180" w:author="charles harvey" w:date="2018-11-26T14:31:00Z">
        <w:r w:rsidR="00141613">
          <w:rPr>
            <w:w w:val="105"/>
            <w:sz w:val="20"/>
          </w:rPr>
          <w:t xml:space="preserve"> Polygons</w:t>
        </w:r>
      </w:ins>
      <w:ins w:id="181" w:author="charles harvey" w:date="2018-11-26T14:41:00Z">
        <w:r w:rsidR="00355783">
          <w:rPr>
            <w:w w:val="105"/>
            <w:sz w:val="20"/>
          </w:rPr>
          <w:t xml:space="preserve"> </w:t>
        </w:r>
        <w:r w:rsidR="00355783" w:rsidRPr="0023004C">
          <w:rPr>
            <w:i/>
            <w:w w:val="105"/>
            <w:sz w:val="20"/>
          </w:rPr>
          <w:t>R</w:t>
        </w:r>
        <w:r w:rsidR="00355783" w:rsidRPr="00726C1A">
          <w:rPr>
            <w:rFonts w:ascii="Arial"/>
            <w:i/>
            <w:w w:val="105"/>
            <w:position w:val="-2"/>
            <w:sz w:val="14"/>
          </w:rPr>
          <w:t>w</w:t>
        </w:r>
      </w:ins>
      <w:ins w:id="182" w:author="charles harvey" w:date="2018-11-26T14:31:00Z">
        <w:r w:rsidR="00141613">
          <w:rPr>
            <w:w w:val="105"/>
            <w:sz w:val="20"/>
          </w:rPr>
          <w:t xml:space="preserve"> to map areas with the parameter values associated with each </w:t>
        </w:r>
      </w:ins>
      <w:ins w:id="183" w:author="charles harvey" w:date="2018-11-26T14:32:00Z">
        <w:r w:rsidR="00141613">
          <w:rPr>
            <w:w w:val="105"/>
            <w:sz w:val="20"/>
          </w:rPr>
          <w:t>measurement</w:t>
        </w:r>
      </w:ins>
      <w:ins w:id="184" w:author="charles harvey" w:date="2018-11-26T14:31:00Z">
        <w:r w:rsidR="00141613">
          <w:rPr>
            <w:w w:val="105"/>
            <w:sz w:val="20"/>
          </w:rPr>
          <w:t xml:space="preserve"> location.</w:t>
        </w:r>
      </w:ins>
      <w:ins w:id="185" w:author="charles harvey" w:date="2018-11-26T14:32:00Z">
        <w:r w:rsidR="00141613">
          <w:rPr>
            <w:w w:val="105"/>
            <w:sz w:val="20"/>
          </w:rPr>
          <w:t xml:space="preserve"> (see figure ?). </w:t>
        </w:r>
      </w:ins>
      <w:ins w:id="186" w:author="charles harvey" w:date="2018-11-26T14:40:00Z">
        <w:r w:rsidR="00071004">
          <w:rPr>
            <w:w w:val="105"/>
            <w:sz w:val="20"/>
          </w:rPr>
          <w:t xml:space="preserve"> </w:t>
        </w:r>
      </w:ins>
      <w:ins w:id="187" w:author="charles harvey" w:date="2018-11-26T14:31:00Z">
        <w:r w:rsidR="00141613">
          <w:rPr>
            <w:w w:val="105"/>
            <w:sz w:val="20"/>
          </w:rPr>
          <w:t xml:space="preserve">   </w:t>
        </w:r>
      </w:ins>
      <w:ins w:id="188" w:author="charles harvey" w:date="2018-11-26T14:30:00Z">
        <w:r w:rsidR="00141613">
          <w:rPr>
            <w:w w:val="105"/>
            <w:sz w:val="20"/>
          </w:rPr>
          <w:t xml:space="preserve"> </w:t>
        </w:r>
      </w:ins>
      <w:moveToRangeStart w:id="189" w:author="charles harvey" w:date="2018-11-26T14:28:00Z" w:name="move404861860"/>
      <w:moveTo w:id="190" w:author="charles harvey" w:date="2018-11-26T14:28:00Z">
        <w:r w:rsidRPr="00726C1A">
          <w:rPr>
            <w:w w:val="105"/>
            <w:sz w:val="20"/>
            <w:rPrChange w:id="191" w:author="charles harvey" w:date="2018-11-26T14:30:00Z">
              <w:rPr>
                <w:w w:val="105"/>
              </w:rPr>
            </w:rPrChange>
          </w:rPr>
          <w:t xml:space="preserve">Using the coordinate specified </w:t>
        </w:r>
      </w:moveTo>
      <w:ins w:id="192" w:author="charles harvey" w:date="2018-11-26T14:33:00Z">
        <w:r w:rsidR="00141613">
          <w:rPr>
            <w:w w:val="105"/>
            <w:sz w:val="20"/>
          </w:rPr>
          <w:t xml:space="preserve">for </w:t>
        </w:r>
      </w:ins>
      <w:moveTo w:id="193" w:author="charles harvey" w:date="2018-11-26T14:28:00Z">
        <w:r w:rsidRPr="00726C1A">
          <w:rPr>
            <w:w w:val="105"/>
            <w:sz w:val="20"/>
            <w:rPrChange w:id="194" w:author="charles harvey" w:date="2018-11-26T14:30:00Z">
              <w:rPr>
                <w:w w:val="105"/>
              </w:rPr>
            </w:rPrChange>
          </w:rPr>
          <w:t>sample site input</w:t>
        </w:r>
      </w:moveTo>
      <w:ins w:id="195" w:author="charles harvey" w:date="2018-11-26T14:36:00Z">
        <w:r w:rsidR="00071004">
          <w:rPr>
            <w:w w:val="105"/>
            <w:sz w:val="20"/>
          </w:rPr>
          <w:t>,</w:t>
        </w:r>
      </w:ins>
      <w:moveTo w:id="196" w:author="charles harvey" w:date="2018-11-26T14:28:00Z">
        <w:r w:rsidRPr="00726C1A">
          <w:rPr>
            <w:w w:val="105"/>
            <w:sz w:val="20"/>
            <w:rPrChange w:id="197" w:author="charles harvey" w:date="2018-11-26T14:30:00Z">
              <w:rPr>
                <w:w w:val="105"/>
              </w:rPr>
            </w:rPrChange>
          </w:rPr>
          <w:t xml:space="preserve"> FishRand generates </w:t>
        </w:r>
        <w:r w:rsidRPr="00726C1A">
          <w:rPr>
            <w:spacing w:val="-3"/>
            <w:w w:val="105"/>
            <w:sz w:val="20"/>
            <w:rPrChange w:id="198" w:author="charles harvey" w:date="2018-11-26T14:30:00Z">
              <w:rPr>
                <w:spacing w:val="-3"/>
                <w:w w:val="105"/>
              </w:rPr>
            </w:rPrChange>
          </w:rPr>
          <w:t xml:space="preserve">Voronoi </w:t>
        </w:r>
        <w:r w:rsidRPr="00726C1A">
          <w:rPr>
            <w:w w:val="105"/>
            <w:sz w:val="20"/>
            <w:rPrChange w:id="199" w:author="charles harvey" w:date="2018-11-26T14:30:00Z">
              <w:rPr>
                <w:w w:val="105"/>
              </w:rPr>
            </w:rPrChange>
          </w:rPr>
          <w:t xml:space="preserve">Polygons </w:t>
        </w:r>
      </w:moveTo>
      <w:ins w:id="200" w:author="charles harvey" w:date="2018-11-26T14:34:00Z">
        <w:r w:rsidR="00141613" w:rsidRPr="0023004C">
          <w:rPr>
            <w:i/>
            <w:w w:val="105"/>
            <w:sz w:val="20"/>
          </w:rPr>
          <w:t>R</w:t>
        </w:r>
        <w:r w:rsidR="00141613" w:rsidRPr="00726C1A">
          <w:rPr>
            <w:rFonts w:ascii="Arial"/>
            <w:i/>
            <w:w w:val="105"/>
            <w:position w:val="-2"/>
            <w:sz w:val="14"/>
          </w:rPr>
          <w:t>w</w:t>
        </w:r>
        <w:r w:rsidR="00141613" w:rsidRPr="00141613">
          <w:rPr>
            <w:w w:val="105"/>
            <w:sz w:val="20"/>
          </w:rPr>
          <w:t xml:space="preserve"> </w:t>
        </w:r>
      </w:ins>
      <w:moveTo w:id="201" w:author="charles harvey" w:date="2018-11-26T14:28:00Z">
        <w:r w:rsidRPr="00726C1A">
          <w:rPr>
            <w:w w:val="105"/>
            <w:sz w:val="20"/>
            <w:rPrChange w:id="202" w:author="charles harvey" w:date="2018-11-26T14:30:00Z">
              <w:rPr>
                <w:w w:val="105"/>
              </w:rPr>
            </w:rPrChange>
          </w:rPr>
          <w:t xml:space="preserve">around </w:t>
        </w:r>
        <w:del w:id="203" w:author="charles harvey" w:date="2018-11-26T14:34:00Z">
          <w:r w:rsidRPr="00726C1A" w:rsidDel="00141613">
            <w:rPr>
              <w:w w:val="105"/>
              <w:sz w:val="20"/>
              <w:rPrChange w:id="204" w:author="charles harvey" w:date="2018-11-26T14:30:00Z">
                <w:rPr>
                  <w:w w:val="105"/>
                </w:rPr>
              </w:rPrChange>
            </w:rPr>
            <w:delText>the</w:delText>
          </w:r>
        </w:del>
      </w:moveTo>
      <w:ins w:id="205" w:author="charles harvey" w:date="2018-11-26T14:34:00Z">
        <w:r w:rsidR="00141613">
          <w:rPr>
            <w:w w:val="105"/>
            <w:sz w:val="20"/>
          </w:rPr>
          <w:t>each</w:t>
        </w:r>
      </w:ins>
      <w:moveTo w:id="206" w:author="charles harvey" w:date="2018-11-26T14:28:00Z">
        <w:r w:rsidRPr="00726C1A">
          <w:rPr>
            <w:w w:val="105"/>
            <w:sz w:val="20"/>
            <w:rPrChange w:id="207" w:author="charles harvey" w:date="2018-11-26T14:30:00Z">
              <w:rPr>
                <w:w w:val="105"/>
              </w:rPr>
            </w:rPrChange>
          </w:rPr>
          <w:t xml:space="preserve"> sample site</w:t>
        </w:r>
        <w:del w:id="208" w:author="charles harvey" w:date="2018-11-26T14:34:00Z">
          <w:r w:rsidRPr="00726C1A" w:rsidDel="00141613">
            <w:rPr>
              <w:w w:val="105"/>
              <w:sz w:val="20"/>
              <w:rPrChange w:id="209" w:author="charles harvey" w:date="2018-11-26T14:30:00Z">
                <w:rPr>
                  <w:w w:val="105"/>
                </w:rPr>
              </w:rPrChange>
            </w:rPr>
            <w:delText>s</w:delText>
          </w:r>
        </w:del>
        <w:r w:rsidRPr="00726C1A">
          <w:rPr>
            <w:w w:val="105"/>
            <w:sz w:val="20"/>
            <w:rPrChange w:id="210" w:author="charles harvey" w:date="2018-11-26T14:30:00Z">
              <w:rPr>
                <w:w w:val="105"/>
              </w:rPr>
            </w:rPrChange>
          </w:rPr>
          <w:t xml:space="preserve"> </w:t>
        </w:r>
        <w:del w:id="211" w:author="charles harvey" w:date="2018-11-26T14:33:00Z">
          <w:r w:rsidRPr="00726C1A" w:rsidDel="00141613">
            <w:rPr>
              <w:w w:val="105"/>
              <w:sz w:val="20"/>
              <w:rPrChange w:id="212" w:author="charles harvey" w:date="2018-11-26T14:30:00Z">
                <w:rPr>
                  <w:w w:val="105"/>
                </w:rPr>
              </w:rPrChange>
            </w:rPr>
            <w:delText>and</w:delText>
          </w:r>
        </w:del>
      </w:moveTo>
      <w:ins w:id="213" w:author="charles harvey" w:date="2018-11-26T14:33:00Z">
        <w:r w:rsidR="00141613">
          <w:rPr>
            <w:w w:val="105"/>
            <w:sz w:val="20"/>
          </w:rPr>
          <w:t>that are also</w:t>
        </w:r>
      </w:ins>
      <w:moveTo w:id="214" w:author="charles harvey" w:date="2018-11-26T14:28:00Z">
        <w:r w:rsidRPr="00726C1A">
          <w:rPr>
            <w:w w:val="105"/>
            <w:sz w:val="20"/>
            <w:rPrChange w:id="215" w:author="charles harvey" w:date="2018-11-26T14:30:00Z">
              <w:rPr>
                <w:w w:val="105"/>
              </w:rPr>
            </w:rPrChange>
          </w:rPr>
          <w:t xml:space="preserve"> bounded </w:t>
        </w:r>
        <w:r w:rsidRPr="00726C1A">
          <w:rPr>
            <w:spacing w:val="-3"/>
            <w:w w:val="105"/>
            <w:sz w:val="20"/>
            <w:rPrChange w:id="216" w:author="charles harvey" w:date="2018-11-26T14:30:00Z">
              <w:rPr>
                <w:spacing w:val="-3"/>
                <w:w w:val="105"/>
              </w:rPr>
            </w:rPrChange>
          </w:rPr>
          <w:t xml:space="preserve">by </w:t>
        </w:r>
        <w:r w:rsidRPr="00726C1A">
          <w:rPr>
            <w:w w:val="105"/>
            <w:sz w:val="20"/>
            <w:rPrChange w:id="217" w:author="charles harvey" w:date="2018-11-26T14:30:00Z">
              <w:rPr>
                <w:w w:val="105"/>
              </w:rPr>
            </w:rPrChange>
          </w:rPr>
          <w:t xml:space="preserve">the </w:t>
        </w:r>
      </w:moveTo>
      <w:ins w:id="218" w:author="charles harvey" w:date="2018-11-26T14:33:00Z">
        <w:r w:rsidR="00141613">
          <w:rPr>
            <w:w w:val="105"/>
            <w:sz w:val="20"/>
          </w:rPr>
          <w:t xml:space="preserve">Domain </w:t>
        </w:r>
      </w:ins>
      <w:moveTo w:id="219" w:author="charles harvey" w:date="2018-11-26T14:28:00Z">
        <w:r w:rsidRPr="00726C1A">
          <w:rPr>
            <w:w w:val="105"/>
            <w:sz w:val="20"/>
            <w:rPrChange w:id="220" w:author="charles harvey" w:date="2018-11-26T14:30:00Z">
              <w:rPr>
                <w:w w:val="105"/>
              </w:rPr>
            </w:rPrChange>
          </w:rPr>
          <w:t>Polygon defined in</w:t>
        </w:r>
        <w:del w:id="221" w:author="charles harvey" w:date="2018-11-26T14:40:00Z">
          <w:r w:rsidRPr="00726C1A" w:rsidDel="00071004">
            <w:rPr>
              <w:w w:val="105"/>
              <w:sz w:val="20"/>
              <w:rPrChange w:id="222" w:author="charles harvey" w:date="2018-11-26T14:30:00Z">
                <w:rPr>
                  <w:w w:val="105"/>
                </w:rPr>
              </w:rPrChange>
            </w:rPr>
            <w:delText xml:space="preserve"> </w:delText>
          </w:r>
        </w:del>
        <w:r w:rsidRPr="00726C1A">
          <w:rPr>
            <w:w w:val="105"/>
            <w:sz w:val="20"/>
            <w:rPrChange w:id="223" w:author="charles harvey" w:date="2018-11-26T14:30:00Z">
              <w:rPr>
                <w:w w:val="105"/>
              </w:rPr>
            </w:rPrChange>
          </w:rPr>
          <w:t xml:space="preserve"> </w:t>
        </w:r>
        <w:del w:id="224" w:author="charles harvey" w:date="2018-11-26T14:33:00Z">
          <w:r w:rsidRPr="00726C1A" w:rsidDel="00141613">
            <w:rPr>
              <w:w w:val="105"/>
              <w:sz w:val="20"/>
              <w:rPrChange w:id="225" w:author="charles harvey" w:date="2018-11-26T14:30:00Z">
                <w:rPr>
                  <w:w w:val="105"/>
                </w:rPr>
              </w:rPrChange>
            </w:rPr>
            <w:delText xml:space="preserve"> </w:delText>
          </w:r>
        </w:del>
        <w:r w:rsidRPr="00726C1A">
          <w:rPr>
            <w:w w:val="105"/>
            <w:sz w:val="20"/>
            <w:rPrChange w:id="226" w:author="charles harvey" w:date="2018-11-26T14:30:00Z">
              <w:rPr>
                <w:w w:val="105"/>
              </w:rPr>
            </w:rPrChange>
          </w:rPr>
          <w:t xml:space="preserve">the Domain input section. The </w:t>
        </w:r>
        <w:del w:id="227" w:author="charles harvey" w:date="2018-11-26T14:33:00Z">
          <w:r w:rsidRPr="00726C1A" w:rsidDel="00141613">
            <w:rPr>
              <w:w w:val="105"/>
              <w:sz w:val="20"/>
              <w:rPrChange w:id="228" w:author="charles harvey" w:date="2018-11-26T14:30:00Z">
                <w:rPr>
                  <w:w w:val="105"/>
                </w:rPr>
              </w:rPrChange>
            </w:rPr>
            <w:delText>dimensions</w:delText>
          </w:r>
        </w:del>
      </w:moveTo>
      <w:ins w:id="229" w:author="charles harvey" w:date="2018-11-26T14:33:00Z">
        <w:r w:rsidR="00141613">
          <w:rPr>
            <w:w w:val="105"/>
            <w:sz w:val="20"/>
          </w:rPr>
          <w:t xml:space="preserve">area </w:t>
        </w:r>
      </w:ins>
      <w:moveTo w:id="230" w:author="charles harvey" w:date="2018-11-26T14:28:00Z">
        <w:del w:id="231" w:author="charles harvey" w:date="2018-11-26T14:36:00Z">
          <w:r w:rsidRPr="00726C1A" w:rsidDel="00071004">
            <w:rPr>
              <w:w w:val="105"/>
              <w:sz w:val="20"/>
              <w:rPrChange w:id="232" w:author="charles harvey" w:date="2018-11-26T14:30:00Z">
                <w:rPr>
                  <w:w w:val="105"/>
                </w:rPr>
              </w:rPrChange>
            </w:rPr>
            <w:delText xml:space="preserve"> </w:delText>
          </w:r>
        </w:del>
        <w:r w:rsidRPr="00726C1A">
          <w:rPr>
            <w:w w:val="105"/>
            <w:sz w:val="20"/>
            <w:rPrChange w:id="233" w:author="charles harvey" w:date="2018-11-26T14:30:00Z">
              <w:rPr>
                <w:w w:val="105"/>
              </w:rPr>
            </w:rPrChange>
          </w:rPr>
          <w:t xml:space="preserve">of each </w:t>
        </w:r>
        <w:del w:id="234" w:author="charles harvey" w:date="2018-11-26T14:40:00Z">
          <w:r w:rsidRPr="00726C1A" w:rsidDel="00071004">
            <w:rPr>
              <w:w w:val="105"/>
              <w:sz w:val="20"/>
              <w:rPrChange w:id="235" w:author="charles harvey" w:date="2018-11-26T14:30:00Z">
                <w:rPr>
                  <w:w w:val="105"/>
                </w:rPr>
              </w:rPrChange>
            </w:rPr>
            <w:delText>region</w:delText>
          </w:r>
        </w:del>
      </w:moveTo>
      <w:ins w:id="236" w:author="charles harvey" w:date="2018-11-26T14:40:00Z">
        <w:r w:rsidR="00071004">
          <w:rPr>
            <w:w w:val="105"/>
            <w:sz w:val="20"/>
          </w:rPr>
          <w:t>Regional Polygon</w:t>
        </w:r>
      </w:ins>
      <w:moveTo w:id="237" w:author="charles harvey" w:date="2018-11-26T14:28:00Z">
        <w:r w:rsidRPr="00726C1A">
          <w:rPr>
            <w:w w:val="105"/>
            <w:sz w:val="20"/>
            <w:rPrChange w:id="238" w:author="charles harvey" w:date="2018-11-26T14:30:00Z">
              <w:rPr>
                <w:w w:val="105"/>
              </w:rPr>
            </w:rPrChange>
          </w:rPr>
          <w:t xml:space="preserve"> </w:t>
        </w:r>
        <w:r w:rsidRPr="00726C1A">
          <w:rPr>
            <w:i/>
            <w:w w:val="105"/>
            <w:sz w:val="20"/>
            <w:rPrChange w:id="239" w:author="charles harvey" w:date="2018-11-26T14:30:00Z">
              <w:rPr>
                <w:i/>
                <w:w w:val="105"/>
              </w:rPr>
            </w:rPrChange>
          </w:rPr>
          <w:t>R</w:t>
        </w:r>
        <w:r w:rsidRPr="00726C1A">
          <w:rPr>
            <w:rFonts w:ascii="Arial"/>
            <w:i/>
            <w:w w:val="105"/>
            <w:position w:val="-2"/>
            <w:sz w:val="14"/>
          </w:rPr>
          <w:t xml:space="preserve">w </w:t>
        </w:r>
        <w:del w:id="240" w:author="charles harvey" w:date="2018-11-26T14:36:00Z">
          <w:r w:rsidRPr="00726C1A" w:rsidDel="00071004">
            <w:rPr>
              <w:w w:val="105"/>
              <w:sz w:val="20"/>
              <w:rPrChange w:id="241" w:author="charles harvey" w:date="2018-11-26T14:30:00Z">
                <w:rPr>
                  <w:w w:val="105"/>
                </w:rPr>
              </w:rPrChange>
            </w:rPr>
            <w:delText>are</w:delText>
          </w:r>
        </w:del>
      </w:moveTo>
      <w:ins w:id="242" w:author="charles harvey" w:date="2018-11-26T14:36:00Z">
        <w:r w:rsidR="00071004">
          <w:rPr>
            <w:w w:val="105"/>
            <w:sz w:val="20"/>
          </w:rPr>
          <w:t>is</w:t>
        </w:r>
      </w:ins>
      <w:moveTo w:id="243" w:author="charles harvey" w:date="2018-11-26T14:28:00Z">
        <w:r w:rsidRPr="00726C1A">
          <w:rPr>
            <w:w w:val="105"/>
            <w:sz w:val="20"/>
            <w:rPrChange w:id="244" w:author="charles harvey" w:date="2018-11-26T14:30:00Z">
              <w:rPr>
                <w:w w:val="105"/>
              </w:rPr>
            </w:rPrChange>
          </w:rPr>
          <w:t xml:space="preserve"> then calculated </w:t>
        </w:r>
      </w:moveTo>
      <w:ins w:id="245" w:author="charles harvey" w:date="2018-11-26T14:36:00Z">
        <w:r w:rsidR="00071004">
          <w:rPr>
            <w:w w:val="105"/>
            <w:sz w:val="20"/>
          </w:rPr>
          <w:t xml:space="preserve">(to be </w:t>
        </w:r>
      </w:ins>
      <w:moveTo w:id="246" w:author="charles harvey" w:date="2018-11-26T14:28:00Z">
        <w:del w:id="247" w:author="charles harvey" w:date="2018-11-26T14:36:00Z">
          <w:r w:rsidRPr="00726C1A" w:rsidDel="00071004">
            <w:rPr>
              <w:w w:val="105"/>
              <w:sz w:val="20"/>
              <w:rPrChange w:id="248" w:author="charles harvey" w:date="2018-11-26T14:30:00Z">
                <w:rPr>
                  <w:w w:val="105"/>
                </w:rPr>
              </w:rPrChange>
            </w:rPr>
            <w:delText xml:space="preserve">and </w:delText>
          </w:r>
        </w:del>
        <w:r w:rsidRPr="00726C1A">
          <w:rPr>
            <w:w w:val="105"/>
            <w:sz w:val="20"/>
            <w:rPrChange w:id="249" w:author="charles harvey" w:date="2018-11-26T14:30:00Z">
              <w:rPr>
                <w:w w:val="105"/>
              </w:rPr>
            </w:rPrChange>
          </w:rPr>
          <w:t xml:space="preserve">used to determine the fish populations location in step 3. </w:t>
        </w:r>
      </w:moveTo>
      <w:ins w:id="250" w:author="charles harvey" w:date="2018-11-26T14:36:00Z">
        <w:r w:rsidR="00071004">
          <w:rPr>
            <w:w w:val="105"/>
            <w:sz w:val="20"/>
          </w:rPr>
          <w:t>)</w:t>
        </w:r>
      </w:ins>
      <w:moveTo w:id="251" w:author="charles harvey" w:date="2018-11-26T14:28:00Z">
        <w:r w:rsidRPr="00726C1A">
          <w:rPr>
            <w:w w:val="105"/>
            <w:sz w:val="20"/>
            <w:rPrChange w:id="252" w:author="charles harvey" w:date="2018-11-26T14:30:00Z">
              <w:rPr>
                <w:w w:val="105"/>
              </w:rPr>
            </w:rPrChange>
          </w:rPr>
          <w:t xml:space="preserve">   </w:t>
        </w:r>
        <w:del w:id="253" w:author="charles harvey" w:date="2018-11-26T14:34:00Z">
          <w:r w:rsidRPr="00726C1A" w:rsidDel="00141613">
            <w:rPr>
              <w:w w:val="105"/>
              <w:sz w:val="20"/>
              <w:rPrChange w:id="254" w:author="charles harvey" w:date="2018-11-26T14:30:00Z">
                <w:rPr>
                  <w:w w:val="105"/>
                </w:rPr>
              </w:rPrChange>
            </w:rPr>
            <w:delText xml:space="preserve"> </w:delText>
          </w:r>
        </w:del>
        <w:r w:rsidRPr="00726C1A">
          <w:rPr>
            <w:w w:val="105"/>
            <w:sz w:val="20"/>
            <w:rPrChange w:id="255" w:author="charles harvey" w:date="2018-11-26T14:30:00Z">
              <w:rPr>
                <w:w w:val="105"/>
              </w:rPr>
            </w:rPrChange>
          </w:rPr>
          <w:t xml:space="preserve"> </w:t>
        </w:r>
        <w:r w:rsidRPr="00726C1A">
          <w:rPr>
            <w:spacing w:val="-6"/>
            <w:w w:val="105"/>
            <w:sz w:val="20"/>
            <w:rPrChange w:id="256" w:author="charles harvey" w:date="2018-11-26T14:30:00Z">
              <w:rPr>
                <w:spacing w:val="-6"/>
                <w:w w:val="105"/>
              </w:rPr>
            </w:rPrChange>
          </w:rPr>
          <w:t xml:space="preserve">For </w:t>
        </w:r>
        <w:r w:rsidRPr="00726C1A">
          <w:rPr>
            <w:w w:val="105"/>
            <w:sz w:val="20"/>
            <w:rPrChange w:id="257" w:author="charles harvey" w:date="2018-11-26T14:30:00Z">
              <w:rPr>
                <w:w w:val="105"/>
              </w:rPr>
            </w:rPrChange>
          </w:rPr>
          <w:t xml:space="preserve">more info on the </w:t>
        </w:r>
        <w:r w:rsidRPr="00726C1A">
          <w:rPr>
            <w:spacing w:val="-3"/>
            <w:w w:val="105"/>
            <w:sz w:val="20"/>
            <w:rPrChange w:id="258" w:author="charles harvey" w:date="2018-11-26T14:30:00Z">
              <w:rPr>
                <w:spacing w:val="-3"/>
                <w:w w:val="105"/>
              </w:rPr>
            </w:rPrChange>
          </w:rPr>
          <w:t xml:space="preserve">Voronoi </w:t>
        </w:r>
        <w:r w:rsidRPr="00726C1A">
          <w:rPr>
            <w:w w:val="105"/>
            <w:sz w:val="20"/>
            <w:rPrChange w:id="259" w:author="charles harvey" w:date="2018-11-26T14:30:00Z">
              <w:rPr>
                <w:w w:val="105"/>
              </w:rPr>
            </w:rPrChange>
          </w:rPr>
          <w:t xml:space="preserve">polygon function used see: </w:t>
        </w:r>
        <w:r w:rsidRPr="00726C1A">
          <w:rPr>
            <w:rFonts w:ascii="Monaco"/>
            <w:w w:val="105"/>
            <w:sz w:val="20"/>
            <w:rPrChange w:id="260" w:author="charles harvey" w:date="2018-11-26T14:30:00Z">
              <w:rPr>
                <w:rFonts w:ascii="Monaco"/>
                <w:w w:val="105"/>
              </w:rPr>
            </w:rPrChange>
          </w:rPr>
          <w:t xml:space="preserve">https://docs. </w:t>
        </w:r>
        <w:r w:rsidRPr="00726C1A">
          <w:rPr>
            <w:rFonts w:ascii="Monaco"/>
            <w:w w:val="85"/>
            <w:sz w:val="20"/>
            <w:rPrChange w:id="261" w:author="charles harvey" w:date="2018-11-26T14:30:00Z">
              <w:rPr>
                <w:rFonts w:ascii="Monaco"/>
                <w:w w:val="85"/>
              </w:rPr>
            </w:rPrChange>
          </w:rPr>
          <w:t xml:space="preserve">scipy.org/doc/scipy-0.18.1/reference/generated/scipy.spatial. </w:t>
        </w:r>
        <w:r w:rsidRPr="00726C1A">
          <w:rPr>
            <w:rFonts w:ascii="Monaco"/>
            <w:w w:val="105"/>
            <w:sz w:val="20"/>
            <w:rPrChange w:id="262" w:author="charles harvey" w:date="2018-11-26T14:30:00Z">
              <w:rPr>
                <w:rFonts w:ascii="Monaco"/>
                <w:w w:val="105"/>
              </w:rPr>
            </w:rPrChange>
          </w:rPr>
          <w:t>Voronoi.html</w:t>
        </w:r>
      </w:moveTo>
    </w:p>
    <w:p w:rsidR="00071004" w:rsidRDefault="00071004" w:rsidP="00071004">
      <w:pPr>
        <w:tabs>
          <w:tab w:val="left" w:pos="1454"/>
        </w:tabs>
        <w:spacing w:before="58" w:line="240" w:lineRule="exact"/>
        <w:ind w:left="990" w:right="833"/>
        <w:rPr>
          <w:ins w:id="263" w:author="charles harvey" w:date="2018-11-26T14:39:00Z"/>
          <w:rFonts w:ascii="Monaco"/>
          <w:w w:val="105"/>
          <w:sz w:val="20"/>
        </w:rPr>
        <w:pPrChange w:id="264" w:author="charles harvey" w:date="2018-11-26T14:39:00Z">
          <w:pPr>
            <w:pStyle w:val="ListParagraph"/>
            <w:numPr>
              <w:ilvl w:val="3"/>
              <w:numId w:val="2"/>
            </w:numPr>
            <w:tabs>
              <w:tab w:val="left" w:pos="1454"/>
            </w:tabs>
            <w:spacing w:before="58" w:line="240" w:lineRule="exact"/>
            <w:ind w:left="1453" w:right="833" w:hanging="255"/>
          </w:pPr>
        </w:pPrChange>
      </w:pPr>
    </w:p>
    <w:p w:rsidR="00355783" w:rsidRDefault="00071004" w:rsidP="00071004">
      <w:pPr>
        <w:tabs>
          <w:tab w:val="left" w:pos="1454"/>
        </w:tabs>
        <w:spacing w:before="153" w:line="240" w:lineRule="exact"/>
        <w:ind w:left="990" w:right="968"/>
        <w:rPr>
          <w:ins w:id="265" w:author="charles harvey" w:date="2018-11-26T14:43:00Z"/>
          <w:spacing w:val="-4"/>
          <w:w w:val="110"/>
          <w:sz w:val="20"/>
        </w:rPr>
        <w:pPrChange w:id="266" w:author="charles harvey" w:date="2018-11-26T14:39:00Z">
          <w:pPr>
            <w:pStyle w:val="ListParagraph"/>
            <w:numPr>
              <w:ilvl w:val="3"/>
              <w:numId w:val="2"/>
            </w:numPr>
            <w:tabs>
              <w:tab w:val="left" w:pos="1454"/>
            </w:tabs>
            <w:spacing w:before="153" w:line="240" w:lineRule="exact"/>
            <w:ind w:left="1453" w:right="968" w:hanging="255"/>
            <w:jc w:val="both"/>
          </w:pPr>
        </w:pPrChange>
      </w:pPr>
      <w:ins w:id="267" w:author="charles harvey" w:date="2018-11-26T14:39:00Z">
        <w:r w:rsidRPr="00071004">
          <w:rPr>
            <w:w w:val="110"/>
            <w:sz w:val="20"/>
            <w:rPrChange w:id="268" w:author="charles harvey" w:date="2018-11-26T14:39:00Z">
              <w:rPr>
                <w:w w:val="110"/>
              </w:rPr>
            </w:rPrChange>
          </w:rPr>
          <w:t>The</w:t>
        </w:r>
        <w:r w:rsidRPr="00071004">
          <w:rPr>
            <w:spacing w:val="-4"/>
            <w:w w:val="110"/>
            <w:sz w:val="20"/>
            <w:rPrChange w:id="269" w:author="charles harvey" w:date="2018-11-26T14:39:00Z">
              <w:rPr>
                <w:spacing w:val="-4"/>
                <w:w w:val="110"/>
              </w:rPr>
            </w:rPrChange>
          </w:rPr>
          <w:t xml:space="preserve"> </w:t>
        </w:r>
        <w:r>
          <w:rPr>
            <w:spacing w:val="-4"/>
            <w:w w:val="110"/>
            <w:sz w:val="20"/>
          </w:rPr>
          <w:t xml:space="preserve">polygons for different attraction areas are then </w:t>
        </w:r>
      </w:ins>
      <w:ins w:id="270" w:author="charles harvey" w:date="2018-11-26T14:41:00Z">
        <w:r w:rsidR="00355783">
          <w:rPr>
            <w:spacing w:val="-4"/>
            <w:w w:val="110"/>
            <w:sz w:val="20"/>
          </w:rPr>
          <w:t>overlaid</w:t>
        </w:r>
      </w:ins>
      <w:ins w:id="271" w:author="charles harvey" w:date="2018-11-26T14:39:00Z">
        <w:r>
          <w:rPr>
            <w:spacing w:val="-4"/>
            <w:w w:val="110"/>
            <w:sz w:val="20"/>
          </w:rPr>
          <w:t xml:space="preserve"> on regional polygons</w:t>
        </w:r>
      </w:ins>
      <w:ins w:id="272" w:author="charles harvey" w:date="2018-11-26T14:41:00Z">
        <w:r w:rsidR="00355783">
          <w:rPr>
            <w:spacing w:val="-4"/>
            <w:w w:val="110"/>
            <w:sz w:val="20"/>
          </w:rPr>
          <w:t>. The</w:t>
        </w:r>
      </w:ins>
      <w:ins w:id="273" w:author="charles harvey" w:date="2018-11-26T14:43:00Z">
        <w:r w:rsidR="00355783">
          <w:rPr>
            <w:spacing w:val="-4"/>
            <w:w w:val="110"/>
            <w:sz w:val="20"/>
          </w:rPr>
          <w:t xml:space="preserve"> polygons formed by the</w:t>
        </w:r>
      </w:ins>
      <w:ins w:id="274" w:author="charles harvey" w:date="2018-11-26T14:41:00Z">
        <w:r w:rsidR="00355783">
          <w:rPr>
            <w:spacing w:val="-4"/>
            <w:w w:val="110"/>
            <w:sz w:val="20"/>
          </w:rPr>
          <w:t xml:space="preserve"> intersections of these two polygons are determined</w:t>
        </w:r>
      </w:ins>
      <w:ins w:id="275" w:author="charles harvey" w:date="2018-11-26T14:42:00Z">
        <w:r w:rsidR="00355783">
          <w:rPr>
            <w:spacing w:val="-4"/>
            <w:w w:val="110"/>
            <w:sz w:val="20"/>
          </w:rPr>
          <w:t xml:space="preserve"> (figure ?)</w:t>
        </w:r>
      </w:ins>
      <w:ins w:id="276" w:author="charles harvey" w:date="2018-11-26T14:41:00Z">
        <w:r w:rsidR="00355783">
          <w:rPr>
            <w:spacing w:val="-4"/>
            <w:w w:val="110"/>
            <w:sz w:val="20"/>
          </w:rPr>
          <w:t xml:space="preserve">. </w:t>
        </w:r>
      </w:ins>
      <w:ins w:id="277" w:author="charles harvey" w:date="2018-11-26T14:42:00Z">
        <w:r w:rsidR="00355783">
          <w:rPr>
            <w:spacing w:val="-4"/>
            <w:w w:val="110"/>
            <w:sz w:val="20"/>
          </w:rPr>
          <w:t xml:space="preserve"> </w:t>
        </w:r>
      </w:ins>
      <w:ins w:id="278" w:author="charles harvey" w:date="2018-11-26T14:43:00Z">
        <w:r w:rsidR="00355783">
          <w:rPr>
            <w:spacing w:val="-4"/>
            <w:w w:val="110"/>
            <w:sz w:val="20"/>
          </w:rPr>
          <w:t xml:space="preserve">All parameters are uniform </w:t>
        </w:r>
      </w:ins>
      <w:ins w:id="279" w:author="charles harvey" w:date="2018-11-26T14:42:00Z">
        <w:r w:rsidR="00355783">
          <w:rPr>
            <w:spacing w:val="-4"/>
            <w:w w:val="110"/>
            <w:sz w:val="20"/>
          </w:rPr>
          <w:t>within these in</w:t>
        </w:r>
      </w:ins>
      <w:ins w:id="280" w:author="charles harvey" w:date="2018-11-26T14:43:00Z">
        <w:r w:rsidR="00355783">
          <w:rPr>
            <w:spacing w:val="-4"/>
            <w:w w:val="110"/>
            <w:sz w:val="20"/>
          </w:rPr>
          <w:t>ter</w:t>
        </w:r>
      </w:ins>
      <w:ins w:id="281" w:author="charles harvey" w:date="2018-11-26T14:42:00Z">
        <w:r w:rsidR="00355783">
          <w:rPr>
            <w:spacing w:val="-4"/>
            <w:w w:val="110"/>
            <w:sz w:val="20"/>
          </w:rPr>
          <w:t>section</w:t>
        </w:r>
      </w:ins>
      <w:ins w:id="282" w:author="charles harvey" w:date="2018-11-26T14:43:00Z">
        <w:r w:rsidR="00355783">
          <w:rPr>
            <w:spacing w:val="-4"/>
            <w:w w:val="110"/>
            <w:sz w:val="20"/>
          </w:rPr>
          <w:t xml:space="preserve"> polygons.</w:t>
        </w:r>
      </w:ins>
    </w:p>
    <w:p w:rsidR="00355783" w:rsidRPr="00355783" w:rsidRDefault="00355783" w:rsidP="00071004">
      <w:pPr>
        <w:tabs>
          <w:tab w:val="left" w:pos="1454"/>
        </w:tabs>
        <w:spacing w:before="153" w:line="240" w:lineRule="exact"/>
        <w:ind w:left="990" w:right="968"/>
        <w:rPr>
          <w:ins w:id="283" w:author="charles harvey" w:date="2018-11-26T14:41:00Z"/>
          <w:b/>
          <w:spacing w:val="-4"/>
          <w:w w:val="110"/>
          <w:sz w:val="20"/>
          <w:rPrChange w:id="284" w:author="charles harvey" w:date="2018-11-26T14:44:00Z">
            <w:rPr>
              <w:ins w:id="285" w:author="charles harvey" w:date="2018-11-26T14:41:00Z"/>
              <w:spacing w:val="-4"/>
              <w:w w:val="110"/>
              <w:sz w:val="20"/>
            </w:rPr>
          </w:rPrChange>
        </w:rPr>
        <w:pPrChange w:id="286" w:author="charles harvey" w:date="2018-11-26T14:39:00Z">
          <w:pPr>
            <w:pStyle w:val="ListParagraph"/>
            <w:numPr>
              <w:ilvl w:val="3"/>
              <w:numId w:val="2"/>
            </w:numPr>
            <w:tabs>
              <w:tab w:val="left" w:pos="1454"/>
            </w:tabs>
            <w:spacing w:before="153" w:line="240" w:lineRule="exact"/>
            <w:ind w:left="1453" w:right="968" w:hanging="255"/>
            <w:jc w:val="both"/>
          </w:pPr>
        </w:pPrChange>
      </w:pPr>
      <w:ins w:id="287" w:author="charles harvey" w:date="2018-11-26T14:44:00Z">
        <w:r w:rsidRPr="00355783">
          <w:rPr>
            <w:b/>
            <w:spacing w:val="-4"/>
            <w:w w:val="110"/>
            <w:sz w:val="20"/>
            <w:rPrChange w:id="288" w:author="charles harvey" w:date="2018-11-26T14:44:00Z">
              <w:rPr>
                <w:spacing w:val="-4"/>
                <w:w w:val="110"/>
                <w:sz w:val="20"/>
              </w:rPr>
            </w:rPrChange>
          </w:rPr>
          <w:t xml:space="preserve">4.2.3 </w:t>
        </w:r>
      </w:ins>
      <w:ins w:id="289" w:author="charles harvey" w:date="2018-11-26T14:43:00Z">
        <w:r w:rsidRPr="00355783">
          <w:rPr>
            <w:b/>
            <w:spacing w:val="-4"/>
            <w:w w:val="110"/>
            <w:sz w:val="20"/>
            <w:rPrChange w:id="290" w:author="charles harvey" w:date="2018-11-26T14:44:00Z">
              <w:rPr>
                <w:spacing w:val="-4"/>
                <w:w w:val="110"/>
                <w:sz w:val="20"/>
              </w:rPr>
            </w:rPrChange>
          </w:rPr>
          <w:t>Fish Movement</w:t>
        </w:r>
      </w:ins>
    </w:p>
    <w:p w:rsidR="00355783" w:rsidRDefault="00355783" w:rsidP="00355783">
      <w:pPr>
        <w:pStyle w:val="BodyText"/>
        <w:spacing w:before="137" w:line="249" w:lineRule="auto"/>
        <w:ind w:left="955" w:right="968"/>
        <w:jc w:val="both"/>
        <w:rPr>
          <w:ins w:id="291" w:author="charles harvey" w:date="2018-11-26T14:45:00Z"/>
        </w:rPr>
      </w:pPr>
      <w:ins w:id="292" w:author="charles harvey" w:date="2018-11-26T14:45:00Z">
        <w:r>
          <w:pict w14:anchorId="205EA516">
            <v:line id="_x0000_s1063" style="position:absolute;left:0;text-align:left;z-index:-10736;mso-position-horizontal-relative:page" from="382.55pt,51.85pt" to="385.55pt,51.85pt" strokeweight="5054emu">
              <w10:wrap anchorx="page"/>
            </v:line>
          </w:pict>
        </w:r>
        <w:r>
          <w:pict w14:anchorId="69F01076">
            <v:line id="_x0000_s1064" style="position:absolute;left:0;text-align:left;z-index:-9712;mso-position-horizontal-relative:page" from="430pt,87.7pt" to="433pt,87.7pt" strokeweight="5054emu">
              <w10:wrap anchorx="page"/>
            </v:line>
          </w:pict>
        </w:r>
        <w:r>
          <w:rPr>
            <w:w w:val="105"/>
          </w:rPr>
          <w:t xml:space="preserve">At each time step the location of a population of fish must </w:t>
        </w:r>
        <w:r>
          <w:rPr>
            <w:spacing w:val="2"/>
            <w:w w:val="105"/>
          </w:rPr>
          <w:t xml:space="preserve">be </w:t>
        </w:r>
        <w:r>
          <w:rPr>
            <w:w w:val="105"/>
          </w:rPr>
          <w:t xml:space="preserve">determined (All invertebrates, zooplankton, and phytoplankton do not change location so no additional sampling is done). If there are  </w:t>
        </w:r>
        <w:r>
          <w:rPr>
            <w:i/>
            <w:w w:val="105"/>
          </w:rPr>
          <w:t xml:space="preserve">P </w:t>
        </w:r>
        <w:r>
          <w:rPr>
            <w:w w:val="105"/>
          </w:rPr>
          <w:t xml:space="preserve">populations of a type of Fish (This is set in the Sample Sites tab), then there  are </w:t>
        </w:r>
        <w:r>
          <w:rPr>
            <w:i/>
            <w:spacing w:val="9"/>
            <w:w w:val="105"/>
          </w:rPr>
          <w:t xml:space="preserve">Pnm </w:t>
        </w:r>
        <w:r>
          <w:rPr>
            <w:w w:val="105"/>
          </w:rPr>
          <w:t xml:space="preserve">Monte Carlo simulations per Fish type per time step.  By specifying a fish populations location all location dependent parameters are also specified   to run the Bio-accumulation model (i.e. all input from the Regional Input tab, Temperature, and Chemical Concentrations). A  fish  populations  location  an and </w:t>
        </w:r>
        <w:r>
          <w:rPr>
            <w:spacing w:val="-3"/>
            <w:w w:val="105"/>
          </w:rPr>
          <w:t xml:space="preserve">by </w:t>
        </w:r>
        <w:r>
          <w:rPr>
            <w:w w:val="105"/>
          </w:rPr>
          <w:t xml:space="preserve">extension the parameters listed above are found in a four step process,  and is done for </w:t>
        </w:r>
        <w:r>
          <w:rPr>
            <w:i/>
            <w:w w:val="105"/>
          </w:rPr>
          <w:t xml:space="preserve">P  </w:t>
        </w:r>
        <w:r>
          <w:rPr>
            <w:w w:val="105"/>
          </w:rPr>
          <w:t xml:space="preserve">populations per </w:t>
        </w:r>
        <w:r>
          <w:rPr>
            <w:spacing w:val="51"/>
            <w:w w:val="105"/>
          </w:rPr>
          <w:t xml:space="preserve"> </w:t>
        </w:r>
        <w:r>
          <w:rPr>
            <w:w w:val="105"/>
          </w:rPr>
          <w:t>fish:</w:t>
        </w:r>
      </w:ins>
    </w:p>
    <w:p w:rsidR="00355783" w:rsidRDefault="00355783" w:rsidP="00071004">
      <w:pPr>
        <w:tabs>
          <w:tab w:val="left" w:pos="1454"/>
        </w:tabs>
        <w:spacing w:before="153" w:line="240" w:lineRule="exact"/>
        <w:ind w:left="990" w:right="968"/>
        <w:rPr>
          <w:ins w:id="293" w:author="charles harvey" w:date="2018-11-26T14:42:00Z"/>
          <w:spacing w:val="-4"/>
          <w:w w:val="110"/>
          <w:sz w:val="20"/>
        </w:rPr>
        <w:pPrChange w:id="294" w:author="charles harvey" w:date="2018-11-26T14:39:00Z">
          <w:pPr>
            <w:pStyle w:val="ListParagraph"/>
            <w:numPr>
              <w:ilvl w:val="3"/>
              <w:numId w:val="2"/>
            </w:numPr>
            <w:tabs>
              <w:tab w:val="left" w:pos="1454"/>
            </w:tabs>
            <w:spacing w:before="153" w:line="240" w:lineRule="exact"/>
            <w:ind w:left="1453" w:right="968" w:hanging="255"/>
            <w:jc w:val="both"/>
          </w:pPr>
        </w:pPrChange>
      </w:pPr>
    </w:p>
    <w:p w:rsidR="00071004" w:rsidRPr="00071004" w:rsidRDefault="00071004" w:rsidP="00071004">
      <w:pPr>
        <w:tabs>
          <w:tab w:val="left" w:pos="1454"/>
        </w:tabs>
        <w:spacing w:before="153" w:line="240" w:lineRule="exact"/>
        <w:ind w:left="990" w:right="968"/>
        <w:rPr>
          <w:ins w:id="295" w:author="charles harvey" w:date="2018-11-26T14:39:00Z"/>
          <w:sz w:val="20"/>
          <w:rPrChange w:id="296" w:author="charles harvey" w:date="2018-11-26T14:39:00Z">
            <w:rPr>
              <w:ins w:id="297" w:author="charles harvey" w:date="2018-11-26T14:39:00Z"/>
            </w:rPr>
          </w:rPrChange>
        </w:rPr>
        <w:pPrChange w:id="298" w:author="charles harvey" w:date="2018-11-26T14:39:00Z">
          <w:pPr>
            <w:pStyle w:val="ListParagraph"/>
            <w:numPr>
              <w:ilvl w:val="3"/>
              <w:numId w:val="2"/>
            </w:numPr>
            <w:tabs>
              <w:tab w:val="left" w:pos="1454"/>
            </w:tabs>
            <w:spacing w:before="153" w:line="240" w:lineRule="exact"/>
            <w:ind w:left="1453" w:right="968" w:hanging="255"/>
            <w:jc w:val="both"/>
          </w:pPr>
        </w:pPrChange>
      </w:pPr>
      <w:ins w:id="299" w:author="charles harvey" w:date="2018-11-26T14:39:00Z">
        <w:r>
          <w:rPr>
            <w:spacing w:val="-4"/>
            <w:w w:val="110"/>
            <w:sz w:val="20"/>
          </w:rPr>
          <w:t xml:space="preserve"> </w:t>
        </w:r>
        <w:r w:rsidRPr="00071004">
          <w:rPr>
            <w:w w:val="110"/>
            <w:sz w:val="20"/>
            <w:rPrChange w:id="300" w:author="charles harvey" w:date="2018-11-26T14:39:00Z">
              <w:rPr>
                <w:w w:val="110"/>
              </w:rPr>
            </w:rPrChange>
          </w:rPr>
          <w:t>Attraction</w:t>
        </w:r>
        <w:r w:rsidRPr="00071004">
          <w:rPr>
            <w:spacing w:val="-5"/>
            <w:w w:val="110"/>
            <w:sz w:val="20"/>
            <w:rPrChange w:id="301" w:author="charles harvey" w:date="2018-11-26T14:39:00Z">
              <w:rPr>
                <w:spacing w:val="-5"/>
                <w:w w:val="110"/>
              </w:rPr>
            </w:rPrChange>
          </w:rPr>
          <w:t xml:space="preserve"> </w:t>
        </w:r>
        <w:r w:rsidRPr="00071004">
          <w:rPr>
            <w:w w:val="110"/>
            <w:sz w:val="20"/>
            <w:rPrChange w:id="302" w:author="charles harvey" w:date="2018-11-26T14:39:00Z">
              <w:rPr>
                <w:w w:val="110"/>
              </w:rPr>
            </w:rPrChange>
          </w:rPr>
          <w:t>factor</w:t>
        </w:r>
        <w:r w:rsidRPr="00071004">
          <w:rPr>
            <w:spacing w:val="-4"/>
            <w:w w:val="110"/>
            <w:sz w:val="20"/>
            <w:rPrChange w:id="303" w:author="charles harvey" w:date="2018-11-26T14:39:00Z">
              <w:rPr>
                <w:spacing w:val="-4"/>
                <w:w w:val="110"/>
              </w:rPr>
            </w:rPrChange>
          </w:rPr>
          <w:t xml:space="preserve"> </w:t>
        </w:r>
        <w:r w:rsidRPr="00071004">
          <w:rPr>
            <w:w w:val="110"/>
            <w:sz w:val="20"/>
            <w:rPrChange w:id="304" w:author="charles harvey" w:date="2018-11-26T14:39:00Z">
              <w:rPr>
                <w:w w:val="110"/>
              </w:rPr>
            </w:rPrChange>
          </w:rPr>
          <w:t>polygon</w:t>
        </w:r>
        <w:r w:rsidRPr="00071004">
          <w:rPr>
            <w:spacing w:val="-4"/>
            <w:w w:val="110"/>
            <w:sz w:val="20"/>
            <w:rPrChange w:id="305" w:author="charles harvey" w:date="2018-11-26T14:39:00Z">
              <w:rPr>
                <w:spacing w:val="-4"/>
                <w:w w:val="110"/>
              </w:rPr>
            </w:rPrChange>
          </w:rPr>
          <w:t xml:space="preserve"> </w:t>
        </w:r>
        <w:r w:rsidRPr="00071004">
          <w:rPr>
            <w:w w:val="110"/>
            <w:sz w:val="20"/>
            <w:rPrChange w:id="306" w:author="charles harvey" w:date="2018-11-26T14:39:00Z">
              <w:rPr>
                <w:w w:val="110"/>
              </w:rPr>
            </w:rPrChange>
          </w:rPr>
          <w:t>in</w:t>
        </w:r>
        <w:r w:rsidRPr="00071004">
          <w:rPr>
            <w:spacing w:val="-4"/>
            <w:w w:val="110"/>
            <w:sz w:val="20"/>
            <w:rPrChange w:id="307" w:author="charles harvey" w:date="2018-11-26T14:39:00Z">
              <w:rPr>
                <w:spacing w:val="-4"/>
                <w:w w:val="110"/>
              </w:rPr>
            </w:rPrChange>
          </w:rPr>
          <w:t xml:space="preserve"> </w:t>
        </w:r>
        <w:r w:rsidRPr="00071004">
          <w:rPr>
            <w:w w:val="110"/>
            <w:sz w:val="20"/>
            <w:rPrChange w:id="308" w:author="charles harvey" w:date="2018-11-26T14:39:00Z">
              <w:rPr>
                <w:w w:val="110"/>
              </w:rPr>
            </w:rPrChange>
          </w:rPr>
          <w:t>which</w:t>
        </w:r>
        <w:r w:rsidRPr="00071004">
          <w:rPr>
            <w:spacing w:val="-4"/>
            <w:w w:val="110"/>
            <w:sz w:val="20"/>
            <w:rPrChange w:id="309" w:author="charles harvey" w:date="2018-11-26T14:39:00Z">
              <w:rPr>
                <w:spacing w:val="-4"/>
                <w:w w:val="110"/>
              </w:rPr>
            </w:rPrChange>
          </w:rPr>
          <w:t xml:space="preserve"> </w:t>
        </w:r>
        <w:r w:rsidRPr="00071004">
          <w:rPr>
            <w:w w:val="110"/>
            <w:sz w:val="20"/>
            <w:rPrChange w:id="310" w:author="charles harvey" w:date="2018-11-26T14:39:00Z">
              <w:rPr>
                <w:w w:val="110"/>
              </w:rPr>
            </w:rPrChange>
          </w:rPr>
          <w:t>a</w:t>
        </w:r>
        <w:r w:rsidRPr="00071004">
          <w:rPr>
            <w:spacing w:val="-4"/>
            <w:w w:val="110"/>
            <w:sz w:val="20"/>
            <w:rPrChange w:id="311" w:author="charles harvey" w:date="2018-11-26T14:39:00Z">
              <w:rPr>
                <w:spacing w:val="-4"/>
                <w:w w:val="110"/>
              </w:rPr>
            </w:rPrChange>
          </w:rPr>
          <w:t xml:space="preserve"> </w:t>
        </w:r>
        <w:r w:rsidRPr="00071004">
          <w:rPr>
            <w:w w:val="110"/>
            <w:sz w:val="20"/>
            <w:rPrChange w:id="312" w:author="charles harvey" w:date="2018-11-26T14:39:00Z">
              <w:rPr>
                <w:w w:val="110"/>
              </w:rPr>
            </w:rPrChange>
          </w:rPr>
          <w:t>fish</w:t>
        </w:r>
        <w:r w:rsidRPr="00071004">
          <w:rPr>
            <w:spacing w:val="-4"/>
            <w:w w:val="110"/>
            <w:sz w:val="20"/>
            <w:rPrChange w:id="313" w:author="charles harvey" w:date="2018-11-26T14:39:00Z">
              <w:rPr>
                <w:spacing w:val="-4"/>
                <w:w w:val="110"/>
              </w:rPr>
            </w:rPrChange>
          </w:rPr>
          <w:t xml:space="preserve"> </w:t>
        </w:r>
        <w:r w:rsidRPr="00071004">
          <w:rPr>
            <w:w w:val="110"/>
            <w:sz w:val="20"/>
            <w:rPrChange w:id="314" w:author="charles harvey" w:date="2018-11-26T14:39:00Z">
              <w:rPr>
                <w:w w:val="110"/>
              </w:rPr>
            </w:rPrChange>
          </w:rPr>
          <w:t>population</w:t>
        </w:r>
        <w:r w:rsidRPr="00071004">
          <w:rPr>
            <w:spacing w:val="-4"/>
            <w:w w:val="110"/>
            <w:sz w:val="20"/>
            <w:rPrChange w:id="315" w:author="charles harvey" w:date="2018-11-26T14:39:00Z">
              <w:rPr>
                <w:spacing w:val="-4"/>
                <w:w w:val="110"/>
              </w:rPr>
            </w:rPrChange>
          </w:rPr>
          <w:t xml:space="preserve"> </w:t>
        </w:r>
        <w:r w:rsidRPr="00071004">
          <w:rPr>
            <w:w w:val="110"/>
            <w:sz w:val="20"/>
            <w:rPrChange w:id="316" w:author="charles harvey" w:date="2018-11-26T14:39:00Z">
              <w:rPr>
                <w:w w:val="110"/>
              </w:rPr>
            </w:rPrChange>
          </w:rPr>
          <w:t>is</w:t>
        </w:r>
        <w:r w:rsidRPr="00071004">
          <w:rPr>
            <w:spacing w:val="-4"/>
            <w:w w:val="110"/>
            <w:sz w:val="20"/>
            <w:rPrChange w:id="317" w:author="charles harvey" w:date="2018-11-26T14:39:00Z">
              <w:rPr>
                <w:spacing w:val="-4"/>
                <w:w w:val="110"/>
              </w:rPr>
            </w:rPrChange>
          </w:rPr>
          <w:t xml:space="preserve"> </w:t>
        </w:r>
        <w:r w:rsidRPr="00071004">
          <w:rPr>
            <w:w w:val="110"/>
            <w:sz w:val="20"/>
            <w:rPrChange w:id="318" w:author="charles harvey" w:date="2018-11-26T14:39:00Z">
              <w:rPr>
                <w:w w:val="110"/>
              </w:rPr>
            </w:rPrChange>
          </w:rPr>
          <w:t>located</w:t>
        </w:r>
        <w:r w:rsidRPr="00071004">
          <w:rPr>
            <w:spacing w:val="-4"/>
            <w:w w:val="110"/>
            <w:sz w:val="20"/>
            <w:rPrChange w:id="319" w:author="charles harvey" w:date="2018-11-26T14:39:00Z">
              <w:rPr>
                <w:spacing w:val="-4"/>
                <w:w w:val="110"/>
              </w:rPr>
            </w:rPrChange>
          </w:rPr>
          <w:t xml:space="preserve"> </w:t>
        </w:r>
        <w:r w:rsidRPr="00071004">
          <w:rPr>
            <w:w w:val="110"/>
            <w:sz w:val="20"/>
            <w:rPrChange w:id="320" w:author="charles harvey" w:date="2018-11-26T14:39:00Z">
              <w:rPr>
                <w:w w:val="110"/>
              </w:rPr>
            </w:rPrChange>
          </w:rPr>
          <w:t>is</w:t>
        </w:r>
        <w:r w:rsidRPr="00071004">
          <w:rPr>
            <w:spacing w:val="-4"/>
            <w:w w:val="110"/>
            <w:sz w:val="20"/>
            <w:rPrChange w:id="321" w:author="charles harvey" w:date="2018-11-26T14:39:00Z">
              <w:rPr>
                <w:spacing w:val="-4"/>
                <w:w w:val="110"/>
              </w:rPr>
            </w:rPrChange>
          </w:rPr>
          <w:t xml:space="preserve"> </w:t>
        </w:r>
        <w:r w:rsidRPr="00071004">
          <w:rPr>
            <w:w w:val="110"/>
            <w:sz w:val="20"/>
            <w:rPrChange w:id="322" w:author="charles harvey" w:date="2018-11-26T14:39:00Z">
              <w:rPr>
                <w:w w:val="110"/>
              </w:rPr>
            </w:rPrChange>
          </w:rPr>
          <w:t xml:space="preserve">de- termined. Let </w:t>
        </w:r>
        <w:r w:rsidRPr="00071004">
          <w:rPr>
            <w:i/>
            <w:w w:val="110"/>
            <w:sz w:val="20"/>
            <w:rPrChange w:id="323" w:author="charles harvey" w:date="2018-11-26T14:39:00Z">
              <w:rPr>
                <w:i/>
                <w:w w:val="110"/>
              </w:rPr>
            </w:rPrChange>
          </w:rPr>
          <w:t>A</w:t>
        </w:r>
        <w:r w:rsidRPr="00071004">
          <w:rPr>
            <w:rFonts w:ascii="Arial"/>
            <w:i/>
            <w:w w:val="110"/>
            <w:position w:val="-2"/>
            <w:sz w:val="14"/>
          </w:rPr>
          <w:t xml:space="preserve">D </w:t>
        </w:r>
        <w:r w:rsidRPr="00071004">
          <w:rPr>
            <w:spacing w:val="2"/>
            <w:w w:val="110"/>
            <w:sz w:val="20"/>
            <w:rPrChange w:id="324" w:author="charles harvey" w:date="2018-11-26T14:39:00Z">
              <w:rPr>
                <w:spacing w:val="2"/>
                <w:w w:val="110"/>
              </w:rPr>
            </w:rPrChange>
          </w:rPr>
          <w:t xml:space="preserve">be </w:t>
        </w:r>
        <w:r w:rsidRPr="00071004">
          <w:rPr>
            <w:w w:val="110"/>
            <w:sz w:val="20"/>
            <w:rPrChange w:id="325" w:author="charles harvey" w:date="2018-11-26T14:39:00Z">
              <w:rPr>
                <w:w w:val="110"/>
              </w:rPr>
            </w:rPrChange>
          </w:rPr>
          <w:t xml:space="preserve">the area of the entire domain. </w:t>
        </w:r>
        <w:r w:rsidRPr="00071004">
          <w:rPr>
            <w:spacing w:val="-6"/>
            <w:w w:val="110"/>
            <w:sz w:val="20"/>
            <w:rPrChange w:id="326" w:author="charles harvey" w:date="2018-11-26T14:39:00Z">
              <w:rPr>
                <w:spacing w:val="-6"/>
                <w:w w:val="110"/>
              </w:rPr>
            </w:rPrChange>
          </w:rPr>
          <w:t xml:space="preserve">For </w:t>
        </w:r>
        <w:r w:rsidRPr="00071004">
          <w:rPr>
            <w:w w:val="110"/>
            <w:sz w:val="20"/>
            <w:rPrChange w:id="327" w:author="charles harvey" w:date="2018-11-26T14:39:00Z">
              <w:rPr>
                <w:w w:val="110"/>
              </w:rPr>
            </w:rPrChange>
          </w:rPr>
          <w:t xml:space="preserve">Fish type </w:t>
        </w:r>
        <w:r w:rsidRPr="00071004">
          <w:rPr>
            <w:i/>
            <w:w w:val="110"/>
            <w:sz w:val="20"/>
            <w:rPrChange w:id="328" w:author="charles harvey" w:date="2018-11-26T14:39:00Z">
              <w:rPr>
                <w:i/>
                <w:w w:val="110"/>
              </w:rPr>
            </w:rPrChange>
          </w:rPr>
          <w:t>t</w:t>
        </w:r>
        <w:r w:rsidRPr="00071004">
          <w:rPr>
            <w:w w:val="110"/>
            <w:sz w:val="20"/>
            <w:rPrChange w:id="329" w:author="charles harvey" w:date="2018-11-26T14:39:00Z">
              <w:rPr>
                <w:w w:val="110"/>
              </w:rPr>
            </w:rPrChange>
          </w:rPr>
          <w:t xml:space="preserve">, there are attraction polygons </w:t>
        </w:r>
        <w:r w:rsidRPr="00071004">
          <w:rPr>
            <w:i/>
            <w:spacing w:val="2"/>
            <w:w w:val="110"/>
            <w:sz w:val="20"/>
            <w:rPrChange w:id="330" w:author="charles harvey" w:date="2018-11-26T14:39:00Z">
              <w:rPr>
                <w:i/>
                <w:spacing w:val="2"/>
                <w:w w:val="110"/>
              </w:rPr>
            </w:rPrChange>
          </w:rPr>
          <w:t>S</w:t>
        </w:r>
        <w:r w:rsidRPr="00071004">
          <w:rPr>
            <w:rFonts w:ascii="Arial"/>
            <w:i/>
            <w:spacing w:val="2"/>
            <w:w w:val="110"/>
            <w:position w:val="-2"/>
            <w:sz w:val="14"/>
          </w:rPr>
          <w:t>t</w:t>
        </w:r>
        <w:r w:rsidRPr="00071004">
          <w:rPr>
            <w:spacing w:val="2"/>
            <w:w w:val="110"/>
            <w:position w:val="-2"/>
            <w:sz w:val="14"/>
          </w:rPr>
          <w:t>1</w:t>
        </w:r>
        <w:r w:rsidRPr="00071004">
          <w:rPr>
            <w:i/>
            <w:spacing w:val="2"/>
            <w:w w:val="110"/>
            <w:sz w:val="20"/>
            <w:rPrChange w:id="331" w:author="charles harvey" w:date="2018-11-26T14:39:00Z">
              <w:rPr>
                <w:i/>
                <w:spacing w:val="2"/>
                <w:w w:val="110"/>
              </w:rPr>
            </w:rPrChange>
          </w:rPr>
          <w:t>, S</w:t>
        </w:r>
        <w:r w:rsidRPr="00071004">
          <w:rPr>
            <w:rFonts w:ascii="Arial"/>
            <w:i/>
            <w:spacing w:val="2"/>
            <w:w w:val="110"/>
            <w:position w:val="-2"/>
            <w:sz w:val="14"/>
          </w:rPr>
          <w:t>t</w:t>
        </w:r>
        <w:r w:rsidRPr="00071004">
          <w:rPr>
            <w:spacing w:val="2"/>
            <w:w w:val="110"/>
            <w:position w:val="-2"/>
            <w:sz w:val="14"/>
          </w:rPr>
          <w:t>2</w:t>
        </w:r>
        <w:r w:rsidRPr="00071004">
          <w:rPr>
            <w:i/>
            <w:spacing w:val="2"/>
            <w:w w:val="110"/>
            <w:sz w:val="20"/>
            <w:rPrChange w:id="332" w:author="charles harvey" w:date="2018-11-26T14:39:00Z">
              <w:rPr>
                <w:i/>
                <w:spacing w:val="2"/>
                <w:w w:val="110"/>
              </w:rPr>
            </w:rPrChange>
          </w:rPr>
          <w:t xml:space="preserve">, </w:t>
        </w:r>
        <w:r w:rsidRPr="00071004">
          <w:rPr>
            <w:i/>
            <w:w w:val="110"/>
            <w:sz w:val="20"/>
            <w:rPrChange w:id="333" w:author="charles harvey" w:date="2018-11-26T14:39:00Z">
              <w:rPr>
                <w:i/>
                <w:w w:val="110"/>
              </w:rPr>
            </w:rPrChange>
          </w:rPr>
          <w:t>S</w:t>
        </w:r>
        <w:r w:rsidRPr="00071004">
          <w:rPr>
            <w:rFonts w:ascii="Arial"/>
            <w:i/>
            <w:w w:val="110"/>
            <w:position w:val="-2"/>
            <w:sz w:val="14"/>
          </w:rPr>
          <w:t>t</w:t>
        </w:r>
        <w:r w:rsidRPr="00071004">
          <w:rPr>
            <w:w w:val="110"/>
            <w:position w:val="-2"/>
            <w:sz w:val="14"/>
          </w:rPr>
          <w:t>3</w:t>
        </w:r>
        <w:r w:rsidRPr="00071004">
          <w:rPr>
            <w:i/>
            <w:w w:val="110"/>
            <w:sz w:val="20"/>
            <w:rPrChange w:id="334" w:author="charles harvey" w:date="2018-11-26T14:39:00Z">
              <w:rPr>
                <w:i/>
                <w:w w:val="110"/>
              </w:rPr>
            </w:rPrChange>
          </w:rPr>
          <w:t xml:space="preserve">... </w:t>
        </w:r>
        <w:r w:rsidRPr="00071004">
          <w:rPr>
            <w:w w:val="110"/>
            <w:sz w:val="20"/>
            <w:rPrChange w:id="335" w:author="charles harvey" w:date="2018-11-26T14:39:00Z">
              <w:rPr>
                <w:w w:val="110"/>
              </w:rPr>
            </w:rPrChange>
          </w:rPr>
          <w:t xml:space="preserve">indexed </w:t>
        </w:r>
        <w:r w:rsidRPr="00071004">
          <w:rPr>
            <w:spacing w:val="-3"/>
            <w:w w:val="110"/>
            <w:sz w:val="20"/>
            <w:rPrChange w:id="336" w:author="charles harvey" w:date="2018-11-26T14:39:00Z">
              <w:rPr>
                <w:spacing w:val="-3"/>
                <w:w w:val="110"/>
              </w:rPr>
            </w:rPrChange>
          </w:rPr>
          <w:t xml:space="preserve">by </w:t>
        </w:r>
        <w:r w:rsidRPr="00071004">
          <w:rPr>
            <w:i/>
            <w:spacing w:val="3"/>
            <w:w w:val="110"/>
            <w:sz w:val="20"/>
            <w:rPrChange w:id="337" w:author="charles harvey" w:date="2018-11-26T14:39:00Z">
              <w:rPr>
                <w:i/>
                <w:spacing w:val="3"/>
                <w:w w:val="110"/>
              </w:rPr>
            </w:rPrChange>
          </w:rPr>
          <w:t>k</w:t>
        </w:r>
        <w:r w:rsidRPr="00071004">
          <w:rPr>
            <w:spacing w:val="3"/>
            <w:w w:val="110"/>
            <w:sz w:val="20"/>
            <w:rPrChange w:id="338" w:author="charles harvey" w:date="2018-11-26T14:39:00Z">
              <w:rPr>
                <w:spacing w:val="3"/>
                <w:w w:val="110"/>
              </w:rPr>
            </w:rPrChange>
          </w:rPr>
          <w:t xml:space="preserve">, </w:t>
        </w:r>
        <w:r w:rsidRPr="00071004">
          <w:rPr>
            <w:w w:val="110"/>
            <w:sz w:val="20"/>
            <w:rPrChange w:id="339" w:author="charles harvey" w:date="2018-11-26T14:39:00Z">
              <w:rPr>
                <w:w w:val="110"/>
              </w:rPr>
            </w:rPrChange>
          </w:rPr>
          <w:t xml:space="preserve">with corresponding attraction factors </w:t>
        </w:r>
        <w:r w:rsidRPr="00071004">
          <w:rPr>
            <w:i/>
            <w:spacing w:val="2"/>
            <w:w w:val="110"/>
            <w:sz w:val="20"/>
            <w:rPrChange w:id="340" w:author="charles harvey" w:date="2018-11-26T14:39:00Z">
              <w:rPr>
                <w:i/>
                <w:spacing w:val="2"/>
                <w:w w:val="110"/>
              </w:rPr>
            </w:rPrChange>
          </w:rPr>
          <w:t>F</w:t>
        </w:r>
        <w:r w:rsidRPr="00071004">
          <w:rPr>
            <w:rFonts w:ascii="Arial"/>
            <w:i/>
            <w:spacing w:val="2"/>
            <w:w w:val="110"/>
            <w:position w:val="-2"/>
            <w:sz w:val="14"/>
          </w:rPr>
          <w:t>t</w:t>
        </w:r>
        <w:r w:rsidRPr="00071004">
          <w:rPr>
            <w:spacing w:val="2"/>
            <w:w w:val="110"/>
            <w:position w:val="-2"/>
            <w:sz w:val="14"/>
          </w:rPr>
          <w:t>1</w:t>
        </w:r>
        <w:r w:rsidRPr="00071004">
          <w:rPr>
            <w:i/>
            <w:spacing w:val="2"/>
            <w:w w:val="110"/>
            <w:sz w:val="20"/>
            <w:rPrChange w:id="341" w:author="charles harvey" w:date="2018-11-26T14:39:00Z">
              <w:rPr>
                <w:i/>
                <w:spacing w:val="2"/>
                <w:w w:val="110"/>
              </w:rPr>
            </w:rPrChange>
          </w:rPr>
          <w:t>, F</w:t>
        </w:r>
        <w:r w:rsidRPr="00071004">
          <w:rPr>
            <w:rFonts w:ascii="Arial"/>
            <w:i/>
            <w:spacing w:val="2"/>
            <w:w w:val="110"/>
            <w:position w:val="-2"/>
            <w:sz w:val="14"/>
          </w:rPr>
          <w:t>t</w:t>
        </w:r>
        <w:r w:rsidRPr="00071004">
          <w:rPr>
            <w:spacing w:val="2"/>
            <w:w w:val="110"/>
            <w:position w:val="-2"/>
            <w:sz w:val="14"/>
          </w:rPr>
          <w:t>2</w:t>
        </w:r>
        <w:r w:rsidRPr="00071004">
          <w:rPr>
            <w:i/>
            <w:spacing w:val="2"/>
            <w:w w:val="110"/>
            <w:sz w:val="20"/>
            <w:rPrChange w:id="342" w:author="charles harvey" w:date="2018-11-26T14:39:00Z">
              <w:rPr>
                <w:i/>
                <w:spacing w:val="2"/>
                <w:w w:val="110"/>
              </w:rPr>
            </w:rPrChange>
          </w:rPr>
          <w:t xml:space="preserve">, </w:t>
        </w:r>
        <w:r w:rsidRPr="00071004">
          <w:rPr>
            <w:i/>
            <w:w w:val="110"/>
            <w:sz w:val="20"/>
            <w:rPrChange w:id="343" w:author="charles harvey" w:date="2018-11-26T14:39:00Z">
              <w:rPr>
                <w:i/>
                <w:w w:val="110"/>
              </w:rPr>
            </w:rPrChange>
          </w:rPr>
          <w:t>F</w:t>
        </w:r>
        <w:r w:rsidRPr="00071004">
          <w:rPr>
            <w:rFonts w:ascii="Arial"/>
            <w:i/>
            <w:w w:val="110"/>
            <w:position w:val="-2"/>
            <w:sz w:val="14"/>
          </w:rPr>
          <w:t>t</w:t>
        </w:r>
        <w:r w:rsidRPr="00071004">
          <w:rPr>
            <w:w w:val="110"/>
            <w:position w:val="-2"/>
            <w:sz w:val="14"/>
          </w:rPr>
          <w:t>3</w:t>
        </w:r>
        <w:r w:rsidRPr="00071004">
          <w:rPr>
            <w:i/>
            <w:w w:val="110"/>
            <w:sz w:val="20"/>
            <w:rPrChange w:id="344" w:author="charles harvey" w:date="2018-11-26T14:39:00Z">
              <w:rPr>
                <w:i/>
                <w:w w:val="110"/>
              </w:rPr>
            </w:rPrChange>
          </w:rPr>
          <w:t>...</w:t>
        </w:r>
        <w:r w:rsidRPr="00071004">
          <w:rPr>
            <w:w w:val="110"/>
            <w:sz w:val="20"/>
            <w:rPrChange w:id="345" w:author="charles harvey" w:date="2018-11-26T14:39:00Z">
              <w:rPr>
                <w:w w:val="110"/>
              </w:rPr>
            </w:rPrChange>
          </w:rPr>
          <w:t>. The conditional probability give the fish population</w:t>
        </w:r>
        <w:r w:rsidRPr="00071004">
          <w:rPr>
            <w:spacing w:val="-6"/>
            <w:w w:val="110"/>
            <w:sz w:val="20"/>
            <w:rPrChange w:id="346" w:author="charles harvey" w:date="2018-11-26T14:39:00Z">
              <w:rPr>
                <w:spacing w:val="-6"/>
                <w:w w:val="110"/>
              </w:rPr>
            </w:rPrChange>
          </w:rPr>
          <w:t xml:space="preserve"> </w:t>
        </w:r>
        <w:r w:rsidRPr="00071004">
          <w:rPr>
            <w:w w:val="110"/>
            <w:sz w:val="20"/>
            <w:rPrChange w:id="347" w:author="charles harvey" w:date="2018-11-26T14:39:00Z">
              <w:rPr>
                <w:w w:val="110"/>
              </w:rPr>
            </w:rPrChange>
          </w:rPr>
          <w:t>is</w:t>
        </w:r>
        <w:r w:rsidRPr="00071004">
          <w:rPr>
            <w:spacing w:val="-7"/>
            <w:w w:val="110"/>
            <w:sz w:val="20"/>
            <w:rPrChange w:id="348" w:author="charles harvey" w:date="2018-11-26T14:39:00Z">
              <w:rPr>
                <w:spacing w:val="-7"/>
                <w:w w:val="110"/>
              </w:rPr>
            </w:rPrChange>
          </w:rPr>
          <w:t xml:space="preserve"> </w:t>
        </w:r>
        <w:r w:rsidRPr="00071004">
          <w:rPr>
            <w:w w:val="110"/>
            <w:sz w:val="20"/>
            <w:rPrChange w:id="349" w:author="charles harvey" w:date="2018-11-26T14:39:00Z">
              <w:rPr>
                <w:w w:val="110"/>
              </w:rPr>
            </w:rPrChange>
          </w:rPr>
          <w:t>within</w:t>
        </w:r>
        <w:r w:rsidRPr="00071004">
          <w:rPr>
            <w:spacing w:val="-6"/>
            <w:w w:val="110"/>
            <w:sz w:val="20"/>
            <w:rPrChange w:id="350" w:author="charles harvey" w:date="2018-11-26T14:39:00Z">
              <w:rPr>
                <w:spacing w:val="-6"/>
                <w:w w:val="110"/>
              </w:rPr>
            </w:rPrChange>
          </w:rPr>
          <w:t xml:space="preserve"> </w:t>
        </w:r>
        <w:r w:rsidRPr="00071004">
          <w:rPr>
            <w:w w:val="110"/>
            <w:sz w:val="20"/>
            <w:rPrChange w:id="351" w:author="charles harvey" w:date="2018-11-26T14:39:00Z">
              <w:rPr>
                <w:w w:val="110"/>
              </w:rPr>
            </w:rPrChange>
          </w:rPr>
          <w:t>the</w:t>
        </w:r>
        <w:r w:rsidRPr="00071004">
          <w:rPr>
            <w:spacing w:val="-7"/>
            <w:w w:val="110"/>
            <w:sz w:val="20"/>
            <w:rPrChange w:id="352" w:author="charles harvey" w:date="2018-11-26T14:39:00Z">
              <w:rPr>
                <w:spacing w:val="-7"/>
                <w:w w:val="110"/>
              </w:rPr>
            </w:rPrChange>
          </w:rPr>
          <w:t xml:space="preserve"> </w:t>
        </w:r>
        <w:r w:rsidRPr="00071004">
          <w:rPr>
            <w:w w:val="110"/>
            <w:sz w:val="20"/>
            <w:rPrChange w:id="353" w:author="charles harvey" w:date="2018-11-26T14:39:00Z">
              <w:rPr>
                <w:w w:val="110"/>
              </w:rPr>
            </w:rPrChange>
          </w:rPr>
          <w:t>domain</w:t>
        </w:r>
        <w:r w:rsidRPr="00071004">
          <w:rPr>
            <w:spacing w:val="-7"/>
            <w:w w:val="110"/>
            <w:sz w:val="20"/>
            <w:rPrChange w:id="354" w:author="charles harvey" w:date="2018-11-26T14:39:00Z">
              <w:rPr>
                <w:spacing w:val="-7"/>
                <w:w w:val="110"/>
              </w:rPr>
            </w:rPrChange>
          </w:rPr>
          <w:t xml:space="preserve"> </w:t>
        </w:r>
        <w:r w:rsidRPr="00071004">
          <w:rPr>
            <w:w w:val="110"/>
            <w:sz w:val="20"/>
            <w:rPrChange w:id="355" w:author="charles harvey" w:date="2018-11-26T14:39:00Z">
              <w:rPr>
                <w:w w:val="110"/>
              </w:rPr>
            </w:rPrChange>
          </w:rPr>
          <w:t>of</w:t>
        </w:r>
        <w:r w:rsidRPr="00071004">
          <w:rPr>
            <w:spacing w:val="-7"/>
            <w:w w:val="110"/>
            <w:sz w:val="20"/>
            <w:rPrChange w:id="356" w:author="charles harvey" w:date="2018-11-26T14:39:00Z">
              <w:rPr>
                <w:spacing w:val="-7"/>
                <w:w w:val="110"/>
              </w:rPr>
            </w:rPrChange>
          </w:rPr>
          <w:t xml:space="preserve"> </w:t>
        </w:r>
        <w:r w:rsidRPr="00071004">
          <w:rPr>
            <w:w w:val="110"/>
            <w:sz w:val="20"/>
            <w:rPrChange w:id="357" w:author="charles harvey" w:date="2018-11-26T14:39:00Z">
              <w:rPr>
                <w:w w:val="110"/>
              </w:rPr>
            </w:rPrChange>
          </w:rPr>
          <w:t>being</w:t>
        </w:r>
        <w:r w:rsidRPr="00071004">
          <w:rPr>
            <w:spacing w:val="-7"/>
            <w:w w:val="110"/>
            <w:sz w:val="20"/>
            <w:rPrChange w:id="358" w:author="charles harvey" w:date="2018-11-26T14:39:00Z">
              <w:rPr>
                <w:spacing w:val="-7"/>
                <w:w w:val="110"/>
              </w:rPr>
            </w:rPrChange>
          </w:rPr>
          <w:t xml:space="preserve"> </w:t>
        </w:r>
        <w:r w:rsidRPr="00071004">
          <w:rPr>
            <w:w w:val="110"/>
            <w:sz w:val="20"/>
            <w:rPrChange w:id="359" w:author="charles harvey" w:date="2018-11-26T14:39:00Z">
              <w:rPr>
                <w:w w:val="110"/>
              </w:rPr>
            </w:rPrChange>
          </w:rPr>
          <w:t>in</w:t>
        </w:r>
        <w:r w:rsidRPr="00071004">
          <w:rPr>
            <w:spacing w:val="-7"/>
            <w:w w:val="110"/>
            <w:sz w:val="20"/>
            <w:rPrChange w:id="360" w:author="charles harvey" w:date="2018-11-26T14:39:00Z">
              <w:rPr>
                <w:spacing w:val="-7"/>
                <w:w w:val="110"/>
              </w:rPr>
            </w:rPrChange>
          </w:rPr>
          <w:t xml:space="preserve"> </w:t>
        </w:r>
        <w:r w:rsidRPr="00071004">
          <w:rPr>
            <w:w w:val="110"/>
            <w:sz w:val="20"/>
            <w:rPrChange w:id="361" w:author="charles harvey" w:date="2018-11-26T14:39:00Z">
              <w:rPr>
                <w:w w:val="110"/>
              </w:rPr>
            </w:rPrChange>
          </w:rPr>
          <w:t>any</w:t>
        </w:r>
        <w:r w:rsidRPr="00071004">
          <w:rPr>
            <w:spacing w:val="-7"/>
            <w:w w:val="110"/>
            <w:sz w:val="20"/>
            <w:rPrChange w:id="362" w:author="charles harvey" w:date="2018-11-26T14:39:00Z">
              <w:rPr>
                <w:spacing w:val="-7"/>
                <w:w w:val="110"/>
              </w:rPr>
            </w:rPrChange>
          </w:rPr>
          <w:t xml:space="preserve"> </w:t>
        </w:r>
        <w:r w:rsidRPr="00071004">
          <w:rPr>
            <w:w w:val="110"/>
            <w:sz w:val="20"/>
            <w:rPrChange w:id="363" w:author="charles harvey" w:date="2018-11-26T14:39:00Z">
              <w:rPr>
                <w:w w:val="110"/>
              </w:rPr>
            </w:rPrChange>
          </w:rPr>
          <w:t>given</w:t>
        </w:r>
        <w:r w:rsidRPr="00071004">
          <w:rPr>
            <w:spacing w:val="-7"/>
            <w:w w:val="110"/>
            <w:sz w:val="20"/>
            <w:rPrChange w:id="364" w:author="charles harvey" w:date="2018-11-26T14:39:00Z">
              <w:rPr>
                <w:spacing w:val="-7"/>
                <w:w w:val="110"/>
              </w:rPr>
            </w:rPrChange>
          </w:rPr>
          <w:t xml:space="preserve"> </w:t>
        </w:r>
        <w:r w:rsidRPr="00071004">
          <w:rPr>
            <w:w w:val="110"/>
            <w:sz w:val="20"/>
            <w:rPrChange w:id="365" w:author="charles harvey" w:date="2018-11-26T14:39:00Z">
              <w:rPr>
                <w:w w:val="110"/>
              </w:rPr>
            </w:rPrChange>
          </w:rPr>
          <w:t>attraction</w:t>
        </w:r>
        <w:r w:rsidRPr="00071004">
          <w:rPr>
            <w:spacing w:val="-6"/>
            <w:w w:val="110"/>
            <w:sz w:val="20"/>
            <w:rPrChange w:id="366" w:author="charles harvey" w:date="2018-11-26T14:39:00Z">
              <w:rPr>
                <w:spacing w:val="-6"/>
                <w:w w:val="110"/>
              </w:rPr>
            </w:rPrChange>
          </w:rPr>
          <w:t xml:space="preserve"> </w:t>
        </w:r>
        <w:r w:rsidRPr="00071004">
          <w:rPr>
            <w:w w:val="110"/>
            <w:sz w:val="20"/>
            <w:rPrChange w:id="367" w:author="charles harvey" w:date="2018-11-26T14:39:00Z">
              <w:rPr>
                <w:w w:val="110"/>
              </w:rPr>
            </w:rPrChange>
          </w:rPr>
          <w:t>factor</w:t>
        </w:r>
        <w:r w:rsidRPr="00071004">
          <w:rPr>
            <w:spacing w:val="-7"/>
            <w:w w:val="110"/>
            <w:sz w:val="20"/>
            <w:rPrChange w:id="368" w:author="charles harvey" w:date="2018-11-26T14:39:00Z">
              <w:rPr>
                <w:spacing w:val="-7"/>
                <w:w w:val="110"/>
              </w:rPr>
            </w:rPrChange>
          </w:rPr>
          <w:t xml:space="preserve"> </w:t>
        </w:r>
        <w:r w:rsidRPr="00071004">
          <w:rPr>
            <w:w w:val="110"/>
            <w:sz w:val="20"/>
            <w:rPrChange w:id="369" w:author="charles harvey" w:date="2018-11-26T14:39:00Z">
              <w:rPr>
                <w:w w:val="110"/>
              </w:rPr>
            </w:rPrChange>
          </w:rPr>
          <w:t>is:</w:t>
        </w:r>
      </w:ins>
    </w:p>
    <w:p w:rsidR="00071004" w:rsidRPr="00726C1A" w:rsidRDefault="00071004" w:rsidP="00726C1A">
      <w:pPr>
        <w:tabs>
          <w:tab w:val="left" w:pos="1454"/>
        </w:tabs>
        <w:spacing w:before="58" w:line="240" w:lineRule="exact"/>
        <w:ind w:left="990" w:right="833"/>
        <w:rPr>
          <w:rFonts w:ascii="Monaco"/>
          <w:sz w:val="20"/>
          <w:rPrChange w:id="370" w:author="charles harvey" w:date="2018-11-26T14:30:00Z">
            <w:rPr>
              <w:rFonts w:ascii="Monaco"/>
            </w:rPr>
          </w:rPrChange>
        </w:rPr>
        <w:pPrChange w:id="371" w:author="charles harvey" w:date="2018-11-26T14:30:00Z">
          <w:pPr>
            <w:pStyle w:val="ListParagraph"/>
            <w:numPr>
              <w:ilvl w:val="3"/>
              <w:numId w:val="2"/>
            </w:numPr>
            <w:tabs>
              <w:tab w:val="left" w:pos="1454"/>
            </w:tabs>
            <w:spacing w:before="58" w:line="240" w:lineRule="exact"/>
            <w:ind w:left="1453" w:right="833" w:hanging="255"/>
          </w:pPr>
        </w:pPrChange>
      </w:pPr>
    </w:p>
    <w:moveToRangeEnd w:id="189"/>
    <w:p w:rsidR="00726C1A" w:rsidRDefault="00726C1A">
      <w:pPr>
        <w:pStyle w:val="BodyText"/>
        <w:spacing w:before="137" w:line="249" w:lineRule="auto"/>
        <w:ind w:left="955" w:right="968"/>
        <w:jc w:val="both"/>
        <w:rPr>
          <w:ins w:id="372" w:author="charles harvey" w:date="2018-11-26T14:28:00Z"/>
          <w:w w:val="105"/>
        </w:rPr>
      </w:pPr>
    </w:p>
    <w:p w:rsidR="00726C1A" w:rsidRDefault="00726C1A">
      <w:pPr>
        <w:pStyle w:val="BodyText"/>
        <w:spacing w:before="137" w:line="249" w:lineRule="auto"/>
        <w:ind w:left="955" w:right="968"/>
        <w:jc w:val="both"/>
        <w:rPr>
          <w:ins w:id="373" w:author="charles harvey" w:date="2018-11-26T14:28:00Z"/>
          <w:w w:val="105"/>
        </w:rPr>
      </w:pPr>
    </w:p>
    <w:p w:rsidR="00133F10" w:rsidDel="00355783" w:rsidRDefault="00BE38C4">
      <w:pPr>
        <w:pStyle w:val="BodyText"/>
        <w:spacing w:before="137" w:line="249" w:lineRule="auto"/>
        <w:ind w:left="955" w:right="968"/>
        <w:jc w:val="both"/>
        <w:rPr>
          <w:del w:id="374" w:author="charles harvey" w:date="2018-11-26T14:45:00Z"/>
        </w:rPr>
      </w:pPr>
      <w:del w:id="375" w:author="charles harvey" w:date="2018-11-26T14:45:00Z">
        <w:r w:rsidDel="00355783">
          <w:pict w14:anchorId="39B4660B">
            <v:line id="_x0000_s1031" style="position:absolute;left:0;text-align:left;z-index:-13000;mso-position-horizontal-relative:page" from="382.55pt,51.85pt" to="385.55pt,51.85pt" strokeweight="5054emu">
              <w10:wrap anchorx="page"/>
            </v:line>
          </w:pict>
        </w:r>
        <w:r w:rsidDel="00355783">
          <w:pict w14:anchorId="58BB9268">
            <v:line id="_x0000_s1030" style="position:absolute;left:0;text-align:left;z-index:-12976;mso-position-horizontal-relative:page" from="430pt,87.7pt" to="433pt,87.7pt" strokeweight="5054emu">
              <w10:wrap anchorx="page"/>
            </v:line>
          </w:pict>
        </w:r>
      </w:del>
      <w:del w:id="376" w:author="charles harvey" w:date="2018-11-26T14:44:00Z">
        <w:r w:rsidDel="00355783">
          <w:rPr>
            <w:w w:val="105"/>
          </w:rPr>
          <w:delText>After an input distribution is sampled, at</w:delText>
        </w:r>
      </w:del>
      <w:del w:id="377" w:author="charles harvey" w:date="2018-11-26T14:45:00Z">
        <w:r w:rsidDel="00355783">
          <w:rPr>
            <w:w w:val="105"/>
          </w:rPr>
          <w:delText xml:space="preserve"> each time step the location of a pop</w:delText>
        </w:r>
      </w:del>
      <w:del w:id="378" w:author="charles harvey" w:date="2018-11-26T14:44:00Z">
        <w:r w:rsidDel="00355783">
          <w:rPr>
            <w:w w:val="105"/>
          </w:rPr>
          <w:delText xml:space="preserve">- </w:delText>
        </w:r>
      </w:del>
      <w:del w:id="379" w:author="charles harvey" w:date="2018-11-26T14:45:00Z">
        <w:r w:rsidDel="00355783">
          <w:rPr>
            <w:w w:val="105"/>
          </w:rPr>
          <w:delText xml:space="preserve">ulation of fish must </w:delText>
        </w:r>
        <w:r w:rsidDel="00355783">
          <w:rPr>
            <w:spacing w:val="2"/>
            <w:w w:val="105"/>
          </w:rPr>
          <w:delText xml:space="preserve">be </w:delText>
        </w:r>
        <w:r w:rsidDel="00355783">
          <w:rPr>
            <w:w w:val="105"/>
          </w:rPr>
          <w:delText xml:space="preserve">determined (All invertebrates, zooplankton, and phyto- plankton do not change location so no additional sampling is done). If there are  </w:delText>
        </w:r>
        <w:r w:rsidDel="00355783">
          <w:rPr>
            <w:i/>
            <w:w w:val="105"/>
          </w:rPr>
          <w:delText xml:space="preserve">P </w:delText>
        </w:r>
        <w:r w:rsidDel="00355783">
          <w:rPr>
            <w:w w:val="105"/>
          </w:rPr>
          <w:delText xml:space="preserve">populations of a type of Fish (This is set in the Sample Sites tab), then there  are </w:delText>
        </w:r>
        <w:r w:rsidDel="00355783">
          <w:rPr>
            <w:i/>
            <w:spacing w:val="9"/>
            <w:w w:val="105"/>
          </w:rPr>
          <w:delText xml:space="preserve">Pnm </w:delText>
        </w:r>
        <w:r w:rsidDel="00355783">
          <w:rPr>
            <w:w w:val="105"/>
          </w:rPr>
          <w:delText xml:space="preserve">Monte Carlo simulations per Fish type per time step.  By specifying      a fish populations location all location dependent parameters are also specified   to run the Bio-accumulation model (i.e. all input from the Regional Input tab, Temperature, and Chemical Concentrations). A  fish  populations  location  an and </w:delText>
        </w:r>
        <w:r w:rsidDel="00355783">
          <w:rPr>
            <w:spacing w:val="-3"/>
            <w:w w:val="105"/>
          </w:rPr>
          <w:delText xml:space="preserve">by </w:delText>
        </w:r>
        <w:r w:rsidDel="00355783">
          <w:rPr>
            <w:w w:val="105"/>
          </w:rPr>
          <w:delText xml:space="preserve">extension the parameters listed above are found in a four step process,  and is done for </w:delText>
        </w:r>
        <w:r w:rsidDel="00355783">
          <w:rPr>
            <w:i/>
            <w:w w:val="105"/>
          </w:rPr>
          <w:delText xml:space="preserve">P  </w:delText>
        </w:r>
        <w:r w:rsidDel="00355783">
          <w:rPr>
            <w:w w:val="105"/>
          </w:rPr>
          <w:delText xml:space="preserve">populations per </w:delText>
        </w:r>
        <w:r w:rsidDel="00355783">
          <w:rPr>
            <w:spacing w:val="51"/>
            <w:w w:val="105"/>
          </w:rPr>
          <w:delText xml:space="preserve"> </w:delText>
        </w:r>
        <w:r w:rsidDel="00355783">
          <w:rPr>
            <w:w w:val="105"/>
          </w:rPr>
          <w:delText>fish:</w:delText>
        </w:r>
      </w:del>
    </w:p>
    <w:p w:rsidR="00133F10" w:rsidRDefault="00133F10">
      <w:pPr>
        <w:spacing w:line="249" w:lineRule="auto"/>
        <w:jc w:val="both"/>
        <w:sectPr w:rsidR="00133F10">
          <w:type w:val="continuous"/>
          <w:pgSz w:w="12240" w:h="15840"/>
          <w:pgMar w:top="1500" w:right="1720" w:bottom="1920" w:left="1720" w:header="720" w:footer="720" w:gutter="0"/>
          <w:cols w:space="720"/>
        </w:sectPr>
      </w:pPr>
    </w:p>
    <w:p w:rsidR="00133F10" w:rsidRDefault="00133F10">
      <w:pPr>
        <w:pStyle w:val="BodyText"/>
      </w:pPr>
    </w:p>
    <w:p w:rsidR="00133F10" w:rsidRDefault="00133F10">
      <w:pPr>
        <w:pStyle w:val="BodyText"/>
      </w:pPr>
    </w:p>
    <w:p w:rsidR="00133F10" w:rsidRDefault="00133F10">
      <w:pPr>
        <w:pStyle w:val="BodyText"/>
      </w:pPr>
    </w:p>
    <w:p w:rsidR="00133F10" w:rsidRDefault="00133F10">
      <w:pPr>
        <w:pStyle w:val="BodyText"/>
        <w:spacing w:before="7"/>
        <w:rPr>
          <w:sz w:val="26"/>
        </w:rPr>
      </w:pPr>
    </w:p>
    <w:p w:rsidR="00133F10" w:rsidRDefault="00BE38C4">
      <w:pPr>
        <w:pStyle w:val="BodyText"/>
        <w:ind w:left="1254"/>
      </w:pPr>
      <w:r>
        <w:rPr>
          <w:noProof/>
        </w:rPr>
        <w:drawing>
          <wp:inline distT="0" distB="0" distL="0" distR="0" wp14:anchorId="2EEC7487" wp14:editId="403F233A">
            <wp:extent cx="4349115" cy="2988945"/>
            <wp:effectExtent l="0" t="0" r="0" b="0"/>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9" cstate="print"/>
                    <a:stretch>
                      <a:fillRect/>
                    </a:stretch>
                  </pic:blipFill>
                  <pic:spPr>
                    <a:xfrm>
                      <a:off x="0" y="0"/>
                      <a:ext cx="4349115" cy="2988945"/>
                    </a:xfrm>
                    <a:prstGeom prst="rect">
                      <a:avLst/>
                    </a:prstGeom>
                  </pic:spPr>
                </pic:pic>
              </a:graphicData>
            </a:graphic>
          </wp:inline>
        </w:drawing>
      </w:r>
    </w:p>
    <w:p w:rsidR="00133F10" w:rsidRDefault="00133F10">
      <w:pPr>
        <w:pStyle w:val="BodyText"/>
        <w:spacing w:before="9"/>
        <w:rPr>
          <w:sz w:val="17"/>
        </w:rPr>
      </w:pPr>
    </w:p>
    <w:p w:rsidR="00133F10" w:rsidDel="00726C1A" w:rsidRDefault="00BE38C4">
      <w:pPr>
        <w:pStyle w:val="ListParagraph"/>
        <w:numPr>
          <w:ilvl w:val="3"/>
          <w:numId w:val="2"/>
        </w:numPr>
        <w:tabs>
          <w:tab w:val="left" w:pos="1454"/>
        </w:tabs>
        <w:spacing w:before="58" w:line="240" w:lineRule="exact"/>
        <w:ind w:right="833"/>
        <w:rPr>
          <w:rFonts w:ascii="Monaco"/>
          <w:sz w:val="20"/>
        </w:rPr>
      </w:pPr>
      <w:moveFromRangeStart w:id="380" w:author="charles harvey" w:date="2018-11-26T14:28:00Z" w:name="move404861860"/>
      <w:moveFrom w:id="381" w:author="charles harvey" w:date="2018-11-26T14:28:00Z">
        <w:r w:rsidDel="00726C1A">
          <w:rPr>
            <w:w w:val="105"/>
            <w:sz w:val="20"/>
          </w:rPr>
          <w:t xml:space="preserve">Using the coordinate specified sample site input FishRand generates </w:t>
        </w:r>
        <w:r w:rsidDel="00726C1A">
          <w:rPr>
            <w:spacing w:val="-3"/>
            <w:w w:val="105"/>
            <w:sz w:val="20"/>
          </w:rPr>
          <w:t xml:space="preserve">Voronoi </w:t>
        </w:r>
        <w:r w:rsidDel="00726C1A">
          <w:rPr>
            <w:w w:val="105"/>
            <w:sz w:val="20"/>
          </w:rPr>
          <w:t xml:space="preserve">Polygons around the sample sites and bounded </w:t>
        </w:r>
        <w:r w:rsidDel="00726C1A">
          <w:rPr>
            <w:spacing w:val="-3"/>
            <w:w w:val="105"/>
            <w:sz w:val="20"/>
          </w:rPr>
          <w:t xml:space="preserve">by </w:t>
        </w:r>
        <w:r w:rsidDel="00726C1A">
          <w:rPr>
            <w:w w:val="105"/>
            <w:sz w:val="20"/>
          </w:rPr>
          <w:t xml:space="preserve">the Polygon defined in   the Domain input section. The dimensions of each region </w:t>
        </w:r>
        <w:r w:rsidDel="00726C1A">
          <w:rPr>
            <w:i/>
            <w:w w:val="105"/>
            <w:sz w:val="20"/>
          </w:rPr>
          <w:t>R</w:t>
        </w:r>
        <w:r w:rsidDel="00726C1A">
          <w:rPr>
            <w:rFonts w:ascii="Arial"/>
            <w:i/>
            <w:w w:val="105"/>
            <w:position w:val="-2"/>
            <w:sz w:val="14"/>
          </w:rPr>
          <w:t xml:space="preserve">w </w:t>
        </w:r>
        <w:r w:rsidDel="00726C1A">
          <w:rPr>
            <w:w w:val="105"/>
            <w:sz w:val="20"/>
          </w:rPr>
          <w:t xml:space="preserve">are then calculated and used to determine the fish populations location in step 3.      </w:t>
        </w:r>
        <w:r w:rsidDel="00726C1A">
          <w:rPr>
            <w:spacing w:val="-6"/>
            <w:w w:val="105"/>
            <w:sz w:val="20"/>
          </w:rPr>
          <w:t xml:space="preserve">For </w:t>
        </w:r>
        <w:r w:rsidDel="00726C1A">
          <w:rPr>
            <w:w w:val="105"/>
            <w:sz w:val="20"/>
          </w:rPr>
          <w:t xml:space="preserve">more info on the </w:t>
        </w:r>
        <w:r w:rsidDel="00726C1A">
          <w:rPr>
            <w:spacing w:val="-3"/>
            <w:w w:val="105"/>
            <w:sz w:val="20"/>
          </w:rPr>
          <w:t xml:space="preserve">Voronoi </w:t>
        </w:r>
        <w:r w:rsidDel="00726C1A">
          <w:rPr>
            <w:w w:val="105"/>
            <w:sz w:val="20"/>
          </w:rPr>
          <w:t xml:space="preserve">polygon function used see: </w:t>
        </w:r>
        <w:r w:rsidDel="00726C1A">
          <w:rPr>
            <w:rFonts w:ascii="Monaco"/>
            <w:w w:val="105"/>
            <w:sz w:val="20"/>
          </w:rPr>
          <w:t xml:space="preserve">https://docs. </w:t>
        </w:r>
        <w:r w:rsidDel="00726C1A">
          <w:rPr>
            <w:rFonts w:ascii="Monaco"/>
            <w:w w:val="85"/>
            <w:sz w:val="20"/>
          </w:rPr>
          <w:t xml:space="preserve">scipy.org/doc/scipy-0.18.1/reference/generated/scipy.spatial. </w:t>
        </w:r>
        <w:r w:rsidDel="00726C1A">
          <w:rPr>
            <w:rFonts w:ascii="Monaco"/>
            <w:w w:val="105"/>
            <w:sz w:val="20"/>
          </w:rPr>
          <w:t>Voronoi.html</w:t>
        </w:r>
      </w:moveFrom>
    </w:p>
    <w:moveFromRangeEnd w:id="380"/>
    <w:p w:rsidR="00133F10" w:rsidRDefault="00BE38C4">
      <w:pPr>
        <w:pStyle w:val="ListParagraph"/>
        <w:numPr>
          <w:ilvl w:val="3"/>
          <w:numId w:val="2"/>
        </w:numPr>
        <w:tabs>
          <w:tab w:val="left" w:pos="1454"/>
        </w:tabs>
        <w:spacing w:before="163" w:line="249" w:lineRule="auto"/>
        <w:ind w:right="968"/>
        <w:jc w:val="both"/>
        <w:rPr>
          <w:sz w:val="20"/>
        </w:rPr>
      </w:pPr>
      <w:r>
        <w:pict w14:anchorId="51374D26">
          <v:line id="_x0000_s1029" style="position:absolute;left:0;text-align:left;z-index:-12856;mso-position-horizontal-relative:page" from="348.65pt,17.25pt" to="351.65pt,17.25pt" strokeweight="5054emu">
            <w10:wrap anchorx="page"/>
          </v:line>
        </w:pict>
      </w:r>
      <w:r>
        <w:rPr>
          <w:w w:val="110"/>
          <w:sz w:val="20"/>
        </w:rPr>
        <w:t>Using the abundances from the Migratory data sheet, FishRand deter- mines if a fish population is in the domain at that certain time step. The probability</w:t>
      </w:r>
      <w:r>
        <w:rPr>
          <w:spacing w:val="-12"/>
          <w:w w:val="110"/>
          <w:sz w:val="20"/>
        </w:rPr>
        <w:t xml:space="preserve"> </w:t>
      </w:r>
      <w:r>
        <w:rPr>
          <w:w w:val="110"/>
          <w:sz w:val="20"/>
        </w:rPr>
        <w:t>a</w:t>
      </w:r>
      <w:r>
        <w:rPr>
          <w:spacing w:val="-12"/>
          <w:w w:val="110"/>
          <w:sz w:val="20"/>
        </w:rPr>
        <w:t xml:space="preserve"> </w:t>
      </w:r>
      <w:r>
        <w:rPr>
          <w:w w:val="110"/>
          <w:sz w:val="20"/>
        </w:rPr>
        <w:t>fish</w:t>
      </w:r>
      <w:r>
        <w:rPr>
          <w:spacing w:val="-12"/>
          <w:w w:val="110"/>
          <w:sz w:val="20"/>
        </w:rPr>
        <w:t xml:space="preserve"> </w:t>
      </w:r>
      <w:r>
        <w:rPr>
          <w:w w:val="110"/>
          <w:sz w:val="20"/>
        </w:rPr>
        <w:t>population</w:t>
      </w:r>
      <w:r>
        <w:rPr>
          <w:spacing w:val="-12"/>
          <w:w w:val="110"/>
          <w:sz w:val="20"/>
        </w:rPr>
        <w:t xml:space="preserve"> </w:t>
      </w:r>
      <w:r>
        <w:rPr>
          <w:w w:val="110"/>
          <w:sz w:val="20"/>
        </w:rPr>
        <w:t>is</w:t>
      </w:r>
      <w:r>
        <w:rPr>
          <w:spacing w:val="-12"/>
          <w:w w:val="110"/>
          <w:sz w:val="20"/>
        </w:rPr>
        <w:t xml:space="preserve"> </w:t>
      </w:r>
      <w:r>
        <w:rPr>
          <w:w w:val="110"/>
          <w:sz w:val="20"/>
        </w:rPr>
        <w:t>within</w:t>
      </w:r>
      <w:r>
        <w:rPr>
          <w:spacing w:val="-12"/>
          <w:w w:val="110"/>
          <w:sz w:val="20"/>
        </w:rPr>
        <w:t xml:space="preserve"> </w:t>
      </w:r>
      <w:r>
        <w:rPr>
          <w:w w:val="110"/>
          <w:sz w:val="20"/>
        </w:rPr>
        <w:t>the</w:t>
      </w:r>
      <w:r>
        <w:rPr>
          <w:spacing w:val="-12"/>
          <w:w w:val="110"/>
          <w:sz w:val="20"/>
        </w:rPr>
        <w:t xml:space="preserve"> </w:t>
      </w:r>
      <w:r>
        <w:rPr>
          <w:w w:val="110"/>
          <w:sz w:val="20"/>
        </w:rPr>
        <w:t>domain</w:t>
      </w:r>
      <w:r>
        <w:rPr>
          <w:spacing w:val="-12"/>
          <w:w w:val="110"/>
          <w:sz w:val="20"/>
        </w:rPr>
        <w:t xml:space="preserve"> </w:t>
      </w:r>
      <w:r>
        <w:rPr>
          <w:w w:val="110"/>
          <w:sz w:val="20"/>
        </w:rPr>
        <w:t>is</w:t>
      </w:r>
      <w:r>
        <w:rPr>
          <w:spacing w:val="-12"/>
          <w:w w:val="110"/>
          <w:sz w:val="20"/>
        </w:rPr>
        <w:t xml:space="preserve"> </w:t>
      </w:r>
      <w:r>
        <w:rPr>
          <w:w w:val="110"/>
          <w:sz w:val="20"/>
        </w:rPr>
        <w:t>the</w:t>
      </w:r>
      <w:r>
        <w:rPr>
          <w:spacing w:val="-12"/>
          <w:w w:val="110"/>
          <w:sz w:val="20"/>
        </w:rPr>
        <w:t xml:space="preserve"> </w:t>
      </w:r>
      <w:r>
        <w:rPr>
          <w:w w:val="110"/>
          <w:sz w:val="20"/>
        </w:rPr>
        <w:t>abundance</w:t>
      </w:r>
      <w:r>
        <w:rPr>
          <w:spacing w:val="-12"/>
          <w:w w:val="110"/>
          <w:sz w:val="20"/>
        </w:rPr>
        <w:t xml:space="preserve"> </w:t>
      </w:r>
      <w:r>
        <w:rPr>
          <w:w w:val="110"/>
          <w:sz w:val="20"/>
        </w:rPr>
        <w:t>of</w:t>
      </w:r>
      <w:r>
        <w:rPr>
          <w:spacing w:val="-12"/>
          <w:w w:val="110"/>
          <w:sz w:val="20"/>
        </w:rPr>
        <w:t xml:space="preserve"> </w:t>
      </w:r>
      <w:r>
        <w:rPr>
          <w:w w:val="110"/>
          <w:sz w:val="20"/>
        </w:rPr>
        <w:t xml:space="preserve">that this at that time </w:t>
      </w:r>
      <w:r>
        <w:rPr>
          <w:spacing w:val="42"/>
          <w:w w:val="110"/>
          <w:sz w:val="20"/>
        </w:rPr>
        <w:t xml:space="preserve"> </w:t>
      </w:r>
      <w:r>
        <w:rPr>
          <w:w w:val="110"/>
          <w:sz w:val="20"/>
        </w:rPr>
        <w:t>step.</w:t>
      </w:r>
    </w:p>
    <w:p w:rsidR="00133F10" w:rsidDel="00071004" w:rsidRDefault="00BE38C4">
      <w:pPr>
        <w:pStyle w:val="ListParagraph"/>
        <w:numPr>
          <w:ilvl w:val="3"/>
          <w:numId w:val="2"/>
        </w:numPr>
        <w:tabs>
          <w:tab w:val="left" w:pos="1454"/>
        </w:tabs>
        <w:spacing w:before="153" w:line="240" w:lineRule="exact"/>
        <w:ind w:right="968"/>
        <w:jc w:val="both"/>
        <w:rPr>
          <w:del w:id="382" w:author="charles harvey" w:date="2018-11-26T14:38:00Z"/>
          <w:sz w:val="20"/>
        </w:rPr>
      </w:pPr>
      <w:del w:id="383" w:author="charles harvey" w:date="2018-11-26T14:38:00Z">
        <w:r w:rsidDel="00071004">
          <w:rPr>
            <w:w w:val="110"/>
            <w:sz w:val="20"/>
          </w:rPr>
          <w:delText>The</w:delText>
        </w:r>
        <w:r w:rsidDel="00071004">
          <w:rPr>
            <w:spacing w:val="-4"/>
            <w:w w:val="110"/>
            <w:sz w:val="20"/>
          </w:rPr>
          <w:delText xml:space="preserve"> </w:delText>
        </w:r>
        <w:r w:rsidDel="00071004">
          <w:rPr>
            <w:w w:val="110"/>
            <w:sz w:val="20"/>
          </w:rPr>
          <w:delText>Attraction</w:delText>
        </w:r>
        <w:r w:rsidDel="00071004">
          <w:rPr>
            <w:spacing w:val="-5"/>
            <w:w w:val="110"/>
            <w:sz w:val="20"/>
          </w:rPr>
          <w:delText xml:space="preserve"> </w:delText>
        </w:r>
        <w:r w:rsidDel="00071004">
          <w:rPr>
            <w:w w:val="110"/>
            <w:sz w:val="20"/>
          </w:rPr>
          <w:delText>factor</w:delText>
        </w:r>
        <w:r w:rsidDel="00071004">
          <w:rPr>
            <w:spacing w:val="-4"/>
            <w:w w:val="110"/>
            <w:sz w:val="20"/>
          </w:rPr>
          <w:delText xml:space="preserve"> </w:delText>
        </w:r>
        <w:r w:rsidDel="00071004">
          <w:rPr>
            <w:w w:val="110"/>
            <w:sz w:val="20"/>
          </w:rPr>
          <w:delText>polygon</w:delText>
        </w:r>
        <w:r w:rsidDel="00071004">
          <w:rPr>
            <w:spacing w:val="-4"/>
            <w:w w:val="110"/>
            <w:sz w:val="20"/>
          </w:rPr>
          <w:delText xml:space="preserve"> </w:delText>
        </w:r>
        <w:r w:rsidDel="00071004">
          <w:rPr>
            <w:w w:val="110"/>
            <w:sz w:val="20"/>
          </w:rPr>
          <w:delText>in</w:delText>
        </w:r>
        <w:r w:rsidDel="00071004">
          <w:rPr>
            <w:spacing w:val="-4"/>
            <w:w w:val="110"/>
            <w:sz w:val="20"/>
          </w:rPr>
          <w:delText xml:space="preserve"> </w:delText>
        </w:r>
        <w:r w:rsidDel="00071004">
          <w:rPr>
            <w:w w:val="110"/>
            <w:sz w:val="20"/>
          </w:rPr>
          <w:delText>which</w:delText>
        </w:r>
        <w:r w:rsidDel="00071004">
          <w:rPr>
            <w:spacing w:val="-4"/>
            <w:w w:val="110"/>
            <w:sz w:val="20"/>
          </w:rPr>
          <w:delText xml:space="preserve"> </w:delText>
        </w:r>
        <w:r w:rsidDel="00071004">
          <w:rPr>
            <w:w w:val="110"/>
            <w:sz w:val="20"/>
          </w:rPr>
          <w:delText>a</w:delText>
        </w:r>
        <w:r w:rsidDel="00071004">
          <w:rPr>
            <w:spacing w:val="-4"/>
            <w:w w:val="110"/>
            <w:sz w:val="20"/>
          </w:rPr>
          <w:delText xml:space="preserve"> </w:delText>
        </w:r>
        <w:r w:rsidDel="00071004">
          <w:rPr>
            <w:w w:val="110"/>
            <w:sz w:val="20"/>
          </w:rPr>
          <w:delText>fish</w:delText>
        </w:r>
        <w:r w:rsidDel="00071004">
          <w:rPr>
            <w:spacing w:val="-4"/>
            <w:w w:val="110"/>
            <w:sz w:val="20"/>
          </w:rPr>
          <w:delText xml:space="preserve"> </w:delText>
        </w:r>
        <w:r w:rsidDel="00071004">
          <w:rPr>
            <w:w w:val="110"/>
            <w:sz w:val="20"/>
          </w:rPr>
          <w:delText>population</w:delText>
        </w:r>
        <w:r w:rsidDel="00071004">
          <w:rPr>
            <w:spacing w:val="-4"/>
            <w:w w:val="110"/>
            <w:sz w:val="20"/>
          </w:rPr>
          <w:delText xml:space="preserve"> </w:delText>
        </w:r>
        <w:r w:rsidDel="00071004">
          <w:rPr>
            <w:w w:val="110"/>
            <w:sz w:val="20"/>
          </w:rPr>
          <w:delText>is</w:delText>
        </w:r>
        <w:r w:rsidDel="00071004">
          <w:rPr>
            <w:spacing w:val="-4"/>
            <w:w w:val="110"/>
            <w:sz w:val="20"/>
          </w:rPr>
          <w:delText xml:space="preserve"> </w:delText>
        </w:r>
        <w:r w:rsidDel="00071004">
          <w:rPr>
            <w:w w:val="110"/>
            <w:sz w:val="20"/>
          </w:rPr>
          <w:delText>located</w:delText>
        </w:r>
        <w:r w:rsidDel="00071004">
          <w:rPr>
            <w:spacing w:val="-4"/>
            <w:w w:val="110"/>
            <w:sz w:val="20"/>
          </w:rPr>
          <w:delText xml:space="preserve"> </w:delText>
        </w:r>
        <w:r w:rsidDel="00071004">
          <w:rPr>
            <w:w w:val="110"/>
            <w:sz w:val="20"/>
          </w:rPr>
          <w:delText>is</w:delText>
        </w:r>
        <w:r w:rsidDel="00071004">
          <w:rPr>
            <w:spacing w:val="-4"/>
            <w:w w:val="110"/>
            <w:sz w:val="20"/>
          </w:rPr>
          <w:delText xml:space="preserve"> </w:delText>
        </w:r>
        <w:r w:rsidDel="00071004">
          <w:rPr>
            <w:w w:val="110"/>
            <w:sz w:val="20"/>
          </w:rPr>
          <w:delText xml:space="preserve">de- termined. Let </w:delText>
        </w:r>
        <w:r w:rsidDel="00071004">
          <w:rPr>
            <w:i/>
            <w:w w:val="110"/>
            <w:sz w:val="20"/>
          </w:rPr>
          <w:delText>A</w:delText>
        </w:r>
        <w:r w:rsidDel="00071004">
          <w:rPr>
            <w:rFonts w:ascii="Arial"/>
            <w:i/>
            <w:w w:val="110"/>
            <w:position w:val="-2"/>
            <w:sz w:val="14"/>
          </w:rPr>
          <w:delText xml:space="preserve">D </w:delText>
        </w:r>
        <w:r w:rsidDel="00071004">
          <w:rPr>
            <w:spacing w:val="2"/>
            <w:w w:val="110"/>
            <w:sz w:val="20"/>
          </w:rPr>
          <w:delText xml:space="preserve">be </w:delText>
        </w:r>
        <w:r w:rsidDel="00071004">
          <w:rPr>
            <w:w w:val="110"/>
            <w:sz w:val="20"/>
          </w:rPr>
          <w:delText xml:space="preserve">the area of the entire domain. </w:delText>
        </w:r>
        <w:r w:rsidDel="00071004">
          <w:rPr>
            <w:spacing w:val="-6"/>
            <w:w w:val="110"/>
            <w:sz w:val="20"/>
          </w:rPr>
          <w:delText xml:space="preserve">For </w:delText>
        </w:r>
        <w:r w:rsidDel="00071004">
          <w:rPr>
            <w:w w:val="110"/>
            <w:sz w:val="20"/>
          </w:rPr>
          <w:delText xml:space="preserve">Fish type </w:delText>
        </w:r>
        <w:r w:rsidDel="00071004">
          <w:rPr>
            <w:i/>
            <w:w w:val="110"/>
            <w:sz w:val="20"/>
          </w:rPr>
          <w:delText>t</w:delText>
        </w:r>
        <w:r w:rsidDel="00071004">
          <w:rPr>
            <w:w w:val="110"/>
            <w:sz w:val="20"/>
          </w:rPr>
          <w:delText xml:space="preserve">, there are attraction polygons </w:delText>
        </w:r>
        <w:r w:rsidDel="00071004">
          <w:rPr>
            <w:i/>
            <w:spacing w:val="2"/>
            <w:w w:val="110"/>
            <w:sz w:val="20"/>
          </w:rPr>
          <w:delText>S</w:delText>
        </w:r>
        <w:r w:rsidDel="00071004">
          <w:rPr>
            <w:rFonts w:ascii="Arial"/>
            <w:i/>
            <w:spacing w:val="2"/>
            <w:w w:val="110"/>
            <w:position w:val="-2"/>
            <w:sz w:val="14"/>
          </w:rPr>
          <w:delText>t</w:delText>
        </w:r>
        <w:r w:rsidDel="00071004">
          <w:rPr>
            <w:spacing w:val="2"/>
            <w:w w:val="110"/>
            <w:position w:val="-2"/>
            <w:sz w:val="14"/>
          </w:rPr>
          <w:delText>1</w:delText>
        </w:r>
        <w:r w:rsidDel="00071004">
          <w:rPr>
            <w:i/>
            <w:spacing w:val="2"/>
            <w:w w:val="110"/>
            <w:sz w:val="20"/>
          </w:rPr>
          <w:delText>, S</w:delText>
        </w:r>
        <w:r w:rsidDel="00071004">
          <w:rPr>
            <w:rFonts w:ascii="Arial"/>
            <w:i/>
            <w:spacing w:val="2"/>
            <w:w w:val="110"/>
            <w:position w:val="-2"/>
            <w:sz w:val="14"/>
          </w:rPr>
          <w:delText>t</w:delText>
        </w:r>
        <w:r w:rsidDel="00071004">
          <w:rPr>
            <w:spacing w:val="2"/>
            <w:w w:val="110"/>
            <w:position w:val="-2"/>
            <w:sz w:val="14"/>
          </w:rPr>
          <w:delText>2</w:delText>
        </w:r>
        <w:r w:rsidDel="00071004">
          <w:rPr>
            <w:i/>
            <w:spacing w:val="2"/>
            <w:w w:val="110"/>
            <w:sz w:val="20"/>
          </w:rPr>
          <w:delText xml:space="preserve">, </w:delText>
        </w:r>
        <w:r w:rsidDel="00071004">
          <w:rPr>
            <w:i/>
            <w:w w:val="110"/>
            <w:sz w:val="20"/>
          </w:rPr>
          <w:delText>S</w:delText>
        </w:r>
        <w:r w:rsidDel="00071004">
          <w:rPr>
            <w:rFonts w:ascii="Arial"/>
            <w:i/>
            <w:w w:val="110"/>
            <w:position w:val="-2"/>
            <w:sz w:val="14"/>
          </w:rPr>
          <w:delText>t</w:delText>
        </w:r>
        <w:r w:rsidDel="00071004">
          <w:rPr>
            <w:w w:val="110"/>
            <w:position w:val="-2"/>
            <w:sz w:val="14"/>
          </w:rPr>
          <w:delText>3</w:delText>
        </w:r>
        <w:r w:rsidDel="00071004">
          <w:rPr>
            <w:i/>
            <w:w w:val="110"/>
            <w:sz w:val="20"/>
          </w:rPr>
          <w:delText xml:space="preserve">... </w:delText>
        </w:r>
        <w:r w:rsidDel="00071004">
          <w:rPr>
            <w:w w:val="110"/>
            <w:sz w:val="20"/>
          </w:rPr>
          <w:delText xml:space="preserve">indexed </w:delText>
        </w:r>
        <w:r w:rsidDel="00071004">
          <w:rPr>
            <w:spacing w:val="-3"/>
            <w:w w:val="110"/>
            <w:sz w:val="20"/>
          </w:rPr>
          <w:delText xml:space="preserve">by </w:delText>
        </w:r>
        <w:r w:rsidDel="00071004">
          <w:rPr>
            <w:i/>
            <w:spacing w:val="3"/>
            <w:w w:val="110"/>
            <w:sz w:val="20"/>
          </w:rPr>
          <w:delText>k</w:delText>
        </w:r>
        <w:r w:rsidDel="00071004">
          <w:rPr>
            <w:spacing w:val="3"/>
            <w:w w:val="110"/>
            <w:sz w:val="20"/>
          </w:rPr>
          <w:delText xml:space="preserve">, </w:delText>
        </w:r>
        <w:r w:rsidDel="00071004">
          <w:rPr>
            <w:w w:val="110"/>
            <w:sz w:val="20"/>
          </w:rPr>
          <w:delText xml:space="preserve">with corresponding attraction factors </w:delText>
        </w:r>
        <w:r w:rsidDel="00071004">
          <w:rPr>
            <w:i/>
            <w:spacing w:val="2"/>
            <w:w w:val="110"/>
            <w:sz w:val="20"/>
          </w:rPr>
          <w:delText>F</w:delText>
        </w:r>
        <w:r w:rsidDel="00071004">
          <w:rPr>
            <w:rFonts w:ascii="Arial"/>
            <w:i/>
            <w:spacing w:val="2"/>
            <w:w w:val="110"/>
            <w:position w:val="-2"/>
            <w:sz w:val="14"/>
          </w:rPr>
          <w:delText>t</w:delText>
        </w:r>
        <w:r w:rsidDel="00071004">
          <w:rPr>
            <w:spacing w:val="2"/>
            <w:w w:val="110"/>
            <w:position w:val="-2"/>
            <w:sz w:val="14"/>
          </w:rPr>
          <w:delText>1</w:delText>
        </w:r>
        <w:r w:rsidDel="00071004">
          <w:rPr>
            <w:i/>
            <w:spacing w:val="2"/>
            <w:w w:val="110"/>
            <w:sz w:val="20"/>
          </w:rPr>
          <w:delText>, F</w:delText>
        </w:r>
        <w:r w:rsidDel="00071004">
          <w:rPr>
            <w:rFonts w:ascii="Arial"/>
            <w:i/>
            <w:spacing w:val="2"/>
            <w:w w:val="110"/>
            <w:position w:val="-2"/>
            <w:sz w:val="14"/>
          </w:rPr>
          <w:delText>t</w:delText>
        </w:r>
        <w:r w:rsidDel="00071004">
          <w:rPr>
            <w:spacing w:val="2"/>
            <w:w w:val="110"/>
            <w:position w:val="-2"/>
            <w:sz w:val="14"/>
          </w:rPr>
          <w:delText>2</w:delText>
        </w:r>
        <w:r w:rsidDel="00071004">
          <w:rPr>
            <w:i/>
            <w:spacing w:val="2"/>
            <w:w w:val="110"/>
            <w:sz w:val="20"/>
          </w:rPr>
          <w:delText xml:space="preserve">, </w:delText>
        </w:r>
        <w:r w:rsidDel="00071004">
          <w:rPr>
            <w:i/>
            <w:w w:val="110"/>
            <w:sz w:val="20"/>
          </w:rPr>
          <w:delText>F</w:delText>
        </w:r>
        <w:r w:rsidDel="00071004">
          <w:rPr>
            <w:rFonts w:ascii="Arial"/>
            <w:i/>
            <w:w w:val="110"/>
            <w:position w:val="-2"/>
            <w:sz w:val="14"/>
          </w:rPr>
          <w:delText>t</w:delText>
        </w:r>
        <w:r w:rsidDel="00071004">
          <w:rPr>
            <w:w w:val="110"/>
            <w:position w:val="-2"/>
            <w:sz w:val="14"/>
          </w:rPr>
          <w:delText>3</w:delText>
        </w:r>
        <w:r w:rsidDel="00071004">
          <w:rPr>
            <w:i/>
            <w:w w:val="110"/>
            <w:sz w:val="20"/>
          </w:rPr>
          <w:delText>...</w:delText>
        </w:r>
        <w:r w:rsidDel="00071004">
          <w:rPr>
            <w:w w:val="110"/>
            <w:sz w:val="20"/>
          </w:rPr>
          <w:delText>. The conditional probability give the fish population</w:delText>
        </w:r>
        <w:r w:rsidDel="00071004">
          <w:rPr>
            <w:spacing w:val="-6"/>
            <w:w w:val="110"/>
            <w:sz w:val="20"/>
          </w:rPr>
          <w:delText xml:space="preserve"> </w:delText>
        </w:r>
        <w:r w:rsidDel="00071004">
          <w:rPr>
            <w:w w:val="110"/>
            <w:sz w:val="20"/>
          </w:rPr>
          <w:delText>is</w:delText>
        </w:r>
        <w:r w:rsidDel="00071004">
          <w:rPr>
            <w:spacing w:val="-7"/>
            <w:w w:val="110"/>
            <w:sz w:val="20"/>
          </w:rPr>
          <w:delText xml:space="preserve"> </w:delText>
        </w:r>
        <w:r w:rsidDel="00071004">
          <w:rPr>
            <w:w w:val="110"/>
            <w:sz w:val="20"/>
          </w:rPr>
          <w:delText>within</w:delText>
        </w:r>
        <w:r w:rsidDel="00071004">
          <w:rPr>
            <w:spacing w:val="-6"/>
            <w:w w:val="110"/>
            <w:sz w:val="20"/>
          </w:rPr>
          <w:delText xml:space="preserve"> </w:delText>
        </w:r>
        <w:r w:rsidDel="00071004">
          <w:rPr>
            <w:w w:val="110"/>
            <w:sz w:val="20"/>
          </w:rPr>
          <w:delText>the</w:delText>
        </w:r>
        <w:r w:rsidDel="00071004">
          <w:rPr>
            <w:spacing w:val="-7"/>
            <w:w w:val="110"/>
            <w:sz w:val="20"/>
          </w:rPr>
          <w:delText xml:space="preserve"> </w:delText>
        </w:r>
        <w:r w:rsidDel="00071004">
          <w:rPr>
            <w:w w:val="110"/>
            <w:sz w:val="20"/>
          </w:rPr>
          <w:delText>domain</w:delText>
        </w:r>
        <w:r w:rsidDel="00071004">
          <w:rPr>
            <w:spacing w:val="-7"/>
            <w:w w:val="110"/>
            <w:sz w:val="20"/>
          </w:rPr>
          <w:delText xml:space="preserve"> </w:delText>
        </w:r>
        <w:r w:rsidDel="00071004">
          <w:rPr>
            <w:w w:val="110"/>
            <w:sz w:val="20"/>
          </w:rPr>
          <w:delText>of</w:delText>
        </w:r>
        <w:r w:rsidDel="00071004">
          <w:rPr>
            <w:spacing w:val="-7"/>
            <w:w w:val="110"/>
            <w:sz w:val="20"/>
          </w:rPr>
          <w:delText xml:space="preserve"> </w:delText>
        </w:r>
        <w:r w:rsidDel="00071004">
          <w:rPr>
            <w:w w:val="110"/>
            <w:sz w:val="20"/>
          </w:rPr>
          <w:delText>being</w:delText>
        </w:r>
        <w:r w:rsidDel="00071004">
          <w:rPr>
            <w:spacing w:val="-7"/>
            <w:w w:val="110"/>
            <w:sz w:val="20"/>
          </w:rPr>
          <w:delText xml:space="preserve"> </w:delText>
        </w:r>
        <w:r w:rsidDel="00071004">
          <w:rPr>
            <w:w w:val="110"/>
            <w:sz w:val="20"/>
          </w:rPr>
          <w:delText>in</w:delText>
        </w:r>
        <w:r w:rsidDel="00071004">
          <w:rPr>
            <w:spacing w:val="-7"/>
            <w:w w:val="110"/>
            <w:sz w:val="20"/>
          </w:rPr>
          <w:delText xml:space="preserve"> </w:delText>
        </w:r>
        <w:r w:rsidDel="00071004">
          <w:rPr>
            <w:w w:val="110"/>
            <w:sz w:val="20"/>
          </w:rPr>
          <w:delText>any</w:delText>
        </w:r>
        <w:r w:rsidDel="00071004">
          <w:rPr>
            <w:spacing w:val="-7"/>
            <w:w w:val="110"/>
            <w:sz w:val="20"/>
          </w:rPr>
          <w:delText xml:space="preserve"> </w:delText>
        </w:r>
        <w:r w:rsidDel="00071004">
          <w:rPr>
            <w:w w:val="110"/>
            <w:sz w:val="20"/>
          </w:rPr>
          <w:delText>given</w:delText>
        </w:r>
        <w:r w:rsidDel="00071004">
          <w:rPr>
            <w:spacing w:val="-7"/>
            <w:w w:val="110"/>
            <w:sz w:val="20"/>
          </w:rPr>
          <w:delText xml:space="preserve"> </w:delText>
        </w:r>
        <w:r w:rsidDel="00071004">
          <w:rPr>
            <w:w w:val="110"/>
            <w:sz w:val="20"/>
          </w:rPr>
          <w:delText>attraction</w:delText>
        </w:r>
        <w:r w:rsidDel="00071004">
          <w:rPr>
            <w:spacing w:val="-6"/>
            <w:w w:val="110"/>
            <w:sz w:val="20"/>
          </w:rPr>
          <w:delText xml:space="preserve"> </w:delText>
        </w:r>
        <w:r w:rsidDel="00071004">
          <w:rPr>
            <w:w w:val="110"/>
            <w:sz w:val="20"/>
          </w:rPr>
          <w:delText>factor</w:delText>
        </w:r>
        <w:r w:rsidDel="00071004">
          <w:rPr>
            <w:spacing w:val="-7"/>
            <w:w w:val="110"/>
            <w:sz w:val="20"/>
          </w:rPr>
          <w:delText xml:space="preserve"> </w:delText>
        </w:r>
        <w:r w:rsidDel="00071004">
          <w:rPr>
            <w:w w:val="110"/>
            <w:sz w:val="20"/>
          </w:rPr>
          <w:delText>is:</w:delText>
        </w:r>
      </w:del>
    </w:p>
    <w:p w:rsidR="00133F10" w:rsidRDefault="00BE38C4">
      <w:pPr>
        <w:tabs>
          <w:tab w:val="left" w:pos="4562"/>
          <w:tab w:val="left" w:pos="6679"/>
        </w:tabs>
        <w:spacing w:before="164" w:line="244" w:lineRule="exact"/>
        <w:ind w:left="3460"/>
        <w:rPr>
          <w:sz w:val="20"/>
        </w:rPr>
      </w:pPr>
      <w:r>
        <w:pict w14:anchorId="519785EB">
          <v:shape id="_x0000_s1028" type="#_x0000_t202" style="position:absolute;left:0;text-align:left;margin-left:259pt;margin-top:20.35pt;width:10.55pt;height:37.2pt;z-index:-12832;mso-position-horizontal-relative:page" filled="f" stroked="f">
            <v:textbox style="mso-next-textbox:#_x0000_s1028" inset="0,0,0,0">
              <w:txbxContent>
                <w:p w:rsidR="00071004" w:rsidRDefault="00071004">
                  <w:pPr>
                    <w:pStyle w:val="BodyText"/>
                    <w:spacing w:line="196" w:lineRule="exact"/>
                    <w:rPr>
                      <w:rFonts w:ascii="Arial"/>
                    </w:rPr>
                  </w:pPr>
                  <w:r>
                    <w:rPr>
                      <w:rFonts w:ascii="Arial"/>
                      <w:w w:val="378"/>
                    </w:rPr>
                    <w:t xml:space="preserve"> </w:t>
                  </w:r>
                </w:p>
              </w:txbxContent>
            </v:textbox>
            <w10:wrap anchorx="page"/>
          </v:shape>
        </w:pict>
      </w:r>
      <w:r>
        <w:rPr>
          <w:w w:val="99"/>
          <w:sz w:val="20"/>
          <w:u w:val="single"/>
        </w:rPr>
        <w:t xml:space="preserve"> </w:t>
      </w:r>
      <w:r>
        <w:rPr>
          <w:sz w:val="20"/>
          <w:u w:val="single"/>
        </w:rPr>
        <w:tab/>
      </w:r>
      <w:r>
        <w:rPr>
          <w:i/>
          <w:w w:val="115"/>
          <w:sz w:val="20"/>
          <w:u w:val="single"/>
        </w:rPr>
        <w:t>F</w:t>
      </w:r>
      <w:r>
        <w:rPr>
          <w:rFonts w:ascii="Arial" w:hAnsi="Arial"/>
          <w:i/>
          <w:w w:val="115"/>
          <w:position w:val="-2"/>
          <w:sz w:val="14"/>
          <w:u w:val="single"/>
        </w:rPr>
        <w:t xml:space="preserve">tk  </w:t>
      </w:r>
      <w:r>
        <w:rPr>
          <w:rFonts w:ascii="メイリオ" w:hAnsi="メイリオ"/>
          <w:i/>
          <w:w w:val="110"/>
          <w:sz w:val="20"/>
          <w:u w:val="single"/>
        </w:rPr>
        <w:t>·</w:t>
      </w:r>
      <w:r>
        <w:rPr>
          <w:rFonts w:ascii="メイリオ" w:hAnsi="メイリオ"/>
          <w:i/>
          <w:spacing w:val="-40"/>
          <w:w w:val="110"/>
          <w:sz w:val="20"/>
          <w:u w:val="single"/>
        </w:rPr>
        <w:t xml:space="preserve"> </w:t>
      </w:r>
      <w:r>
        <w:rPr>
          <w:i/>
          <w:spacing w:val="2"/>
          <w:w w:val="115"/>
          <w:sz w:val="20"/>
          <w:u w:val="single"/>
        </w:rPr>
        <w:t>A</w:t>
      </w:r>
      <w:r>
        <w:rPr>
          <w:spacing w:val="2"/>
          <w:w w:val="115"/>
          <w:sz w:val="20"/>
          <w:u w:val="single"/>
        </w:rPr>
        <w:t>(</w:t>
      </w:r>
      <w:r>
        <w:rPr>
          <w:i/>
          <w:spacing w:val="2"/>
          <w:w w:val="115"/>
          <w:sz w:val="20"/>
          <w:u w:val="single"/>
        </w:rPr>
        <w:t>S</w:t>
      </w:r>
      <w:r>
        <w:rPr>
          <w:rFonts w:ascii="Arial" w:hAnsi="Arial"/>
          <w:i/>
          <w:spacing w:val="2"/>
          <w:w w:val="115"/>
          <w:position w:val="-2"/>
          <w:sz w:val="14"/>
          <w:u w:val="single"/>
        </w:rPr>
        <w:t>tk</w:t>
      </w:r>
      <w:r>
        <w:rPr>
          <w:spacing w:val="2"/>
          <w:w w:val="115"/>
          <w:sz w:val="20"/>
          <w:u w:val="single"/>
        </w:rPr>
        <w:t>)</w:t>
      </w:r>
      <w:r>
        <w:rPr>
          <w:spacing w:val="2"/>
          <w:sz w:val="20"/>
          <w:u w:val="single"/>
        </w:rPr>
        <w:tab/>
      </w:r>
    </w:p>
    <w:p w:rsidR="00133F10" w:rsidRDefault="00133F10">
      <w:pPr>
        <w:spacing w:line="244" w:lineRule="exact"/>
        <w:rPr>
          <w:sz w:val="20"/>
        </w:rPr>
        <w:sectPr w:rsidR="00133F10">
          <w:pgSz w:w="12240" w:h="15840"/>
          <w:pgMar w:top="1500" w:right="1720" w:bottom="1920" w:left="1720" w:header="0" w:footer="1737" w:gutter="0"/>
          <w:cols w:space="720"/>
        </w:sectPr>
      </w:pPr>
    </w:p>
    <w:p w:rsidR="00133F10" w:rsidRDefault="00BE38C4">
      <w:pPr>
        <w:spacing w:line="226" w:lineRule="exact"/>
        <w:ind w:right="372"/>
        <w:jc w:val="right"/>
        <w:rPr>
          <w:sz w:val="20"/>
        </w:rPr>
      </w:pPr>
      <w:r>
        <w:rPr>
          <w:i/>
          <w:w w:val="125"/>
          <w:sz w:val="20"/>
        </w:rPr>
        <w:t xml:space="preserve">P </w:t>
      </w:r>
      <w:r>
        <w:rPr>
          <w:w w:val="125"/>
          <w:sz w:val="20"/>
        </w:rPr>
        <w:t>(</w:t>
      </w:r>
      <w:r>
        <w:rPr>
          <w:i/>
          <w:w w:val="125"/>
          <w:sz w:val="20"/>
        </w:rPr>
        <w:t>S</w:t>
      </w:r>
      <w:r>
        <w:rPr>
          <w:rFonts w:ascii="Arial"/>
          <w:i/>
          <w:w w:val="125"/>
          <w:position w:val="-2"/>
          <w:sz w:val="14"/>
        </w:rPr>
        <w:t>tk</w:t>
      </w:r>
      <w:r>
        <w:rPr>
          <w:w w:val="125"/>
          <w:sz w:val="20"/>
        </w:rPr>
        <w:t>) =</w:t>
      </w:r>
    </w:p>
    <w:p w:rsidR="00133F10" w:rsidRDefault="00BE38C4">
      <w:pPr>
        <w:spacing w:before="5"/>
        <w:jc w:val="right"/>
        <w:rPr>
          <w:rFonts w:ascii="Arial"/>
          <w:i/>
          <w:sz w:val="14"/>
        </w:rPr>
      </w:pPr>
      <w:r>
        <w:rPr>
          <w:rFonts w:ascii="Arial"/>
          <w:i/>
          <w:w w:val="120"/>
          <w:sz w:val="14"/>
        </w:rPr>
        <w:t>k</w:t>
      </w:r>
    </w:p>
    <w:p w:rsidR="00133F10" w:rsidRDefault="00BE38C4">
      <w:pPr>
        <w:spacing w:before="116"/>
        <w:ind w:left="6"/>
        <w:rPr>
          <w:rFonts w:ascii="Arial"/>
          <w:i/>
          <w:sz w:val="14"/>
        </w:rPr>
      </w:pPr>
      <w:r>
        <w:br w:type="column"/>
      </w:r>
      <w:r>
        <w:rPr>
          <w:i/>
          <w:spacing w:val="-4"/>
          <w:w w:val="120"/>
          <w:position w:val="3"/>
          <w:sz w:val="20"/>
        </w:rPr>
        <w:t>F</w:t>
      </w:r>
      <w:r>
        <w:rPr>
          <w:rFonts w:ascii="Arial"/>
          <w:i/>
          <w:spacing w:val="-4"/>
          <w:w w:val="120"/>
          <w:sz w:val="14"/>
        </w:rPr>
        <w:t>tk</w:t>
      </w:r>
    </w:p>
    <w:p w:rsidR="00133F10" w:rsidRDefault="00BE38C4">
      <w:pPr>
        <w:pStyle w:val="ListParagraph"/>
        <w:numPr>
          <w:ilvl w:val="0"/>
          <w:numId w:val="1"/>
        </w:numPr>
        <w:tabs>
          <w:tab w:val="left" w:pos="118"/>
        </w:tabs>
        <w:spacing w:before="28"/>
        <w:rPr>
          <w:rFonts w:ascii="Arial"/>
          <w:i/>
          <w:sz w:val="14"/>
        </w:rPr>
      </w:pPr>
      <w:r>
        <w:rPr>
          <w:i/>
          <w:w w:val="122"/>
          <w:sz w:val="20"/>
        </w:rPr>
        <w:br w:type="column"/>
      </w:r>
      <w:r>
        <w:rPr>
          <w:i/>
          <w:spacing w:val="-1"/>
          <w:w w:val="125"/>
          <w:sz w:val="20"/>
        </w:rPr>
        <w:t>A</w:t>
      </w:r>
      <w:r>
        <w:rPr>
          <w:spacing w:val="-1"/>
          <w:w w:val="125"/>
          <w:sz w:val="20"/>
        </w:rPr>
        <w:t>(</w:t>
      </w:r>
      <w:r>
        <w:rPr>
          <w:i/>
          <w:spacing w:val="-1"/>
          <w:w w:val="125"/>
          <w:sz w:val="20"/>
        </w:rPr>
        <w:t>S</w:t>
      </w:r>
      <w:r>
        <w:rPr>
          <w:rFonts w:ascii="Arial"/>
          <w:i/>
          <w:spacing w:val="-1"/>
          <w:w w:val="125"/>
          <w:position w:val="-2"/>
          <w:sz w:val="14"/>
        </w:rPr>
        <w:t>tk</w:t>
      </w:r>
    </w:p>
    <w:p w:rsidR="00133F10" w:rsidRDefault="00BE38C4">
      <w:pPr>
        <w:spacing w:before="116"/>
        <w:ind w:left="-27"/>
        <w:rPr>
          <w:rFonts w:ascii="Arial"/>
          <w:i/>
          <w:sz w:val="14"/>
        </w:rPr>
      </w:pPr>
      <w:r>
        <w:br w:type="column"/>
      </w:r>
      <w:r>
        <w:rPr>
          <w:w w:val="125"/>
          <w:sz w:val="20"/>
        </w:rPr>
        <w:t>) +</w:t>
      </w:r>
      <w:r>
        <w:rPr>
          <w:spacing w:val="-35"/>
          <w:w w:val="125"/>
          <w:sz w:val="20"/>
        </w:rPr>
        <w:t xml:space="preserve"> </w:t>
      </w:r>
      <w:r>
        <w:rPr>
          <w:w w:val="125"/>
          <w:sz w:val="20"/>
        </w:rPr>
        <w:t>(</w:t>
      </w:r>
      <w:r>
        <w:rPr>
          <w:i/>
          <w:w w:val="125"/>
          <w:sz w:val="20"/>
        </w:rPr>
        <w:t>A</w:t>
      </w:r>
      <w:r>
        <w:rPr>
          <w:rFonts w:ascii="Arial"/>
          <w:i/>
          <w:w w:val="125"/>
          <w:position w:val="-2"/>
          <w:sz w:val="14"/>
        </w:rPr>
        <w:t>D</w:t>
      </w:r>
    </w:p>
    <w:p w:rsidR="00133F10" w:rsidRDefault="00BE38C4">
      <w:pPr>
        <w:spacing w:before="28"/>
        <w:ind w:left="18"/>
        <w:rPr>
          <w:rFonts w:ascii="Arial" w:hAnsi="Arial"/>
          <w:i/>
          <w:sz w:val="14"/>
        </w:rPr>
      </w:pPr>
      <w:r>
        <w:br w:type="column"/>
      </w:r>
      <w:r>
        <w:rPr>
          <w:rFonts w:ascii="メイリオ" w:hAnsi="メイリオ"/>
          <w:i/>
          <w:w w:val="110"/>
          <w:position w:val="-14"/>
          <w:sz w:val="20"/>
        </w:rPr>
        <w:t xml:space="preserve">−   </w:t>
      </w:r>
      <w:r>
        <w:rPr>
          <w:rFonts w:ascii="Arial" w:hAnsi="Arial"/>
          <w:i/>
          <w:w w:val="110"/>
          <w:position w:val="-20"/>
          <w:sz w:val="14"/>
        </w:rPr>
        <w:t>k</w:t>
      </w:r>
    </w:p>
    <w:p w:rsidR="00133F10" w:rsidRDefault="00BE38C4">
      <w:pPr>
        <w:spacing w:before="116"/>
        <w:ind w:left="6"/>
        <w:rPr>
          <w:sz w:val="20"/>
        </w:rPr>
      </w:pPr>
      <w:r>
        <w:br w:type="column"/>
      </w:r>
      <w:r>
        <w:rPr>
          <w:i/>
          <w:w w:val="125"/>
          <w:sz w:val="20"/>
        </w:rPr>
        <w:t>A</w:t>
      </w:r>
      <w:r>
        <w:rPr>
          <w:w w:val="125"/>
          <w:sz w:val="20"/>
        </w:rPr>
        <w:t>(</w:t>
      </w:r>
      <w:r>
        <w:rPr>
          <w:i/>
          <w:w w:val="125"/>
          <w:sz w:val="20"/>
        </w:rPr>
        <w:t>S</w:t>
      </w:r>
      <w:r>
        <w:rPr>
          <w:rFonts w:ascii="Arial"/>
          <w:i/>
          <w:w w:val="125"/>
          <w:position w:val="-2"/>
          <w:sz w:val="14"/>
        </w:rPr>
        <w:t>tk</w:t>
      </w:r>
      <w:r>
        <w:rPr>
          <w:w w:val="125"/>
          <w:sz w:val="20"/>
        </w:rPr>
        <w:t>))</w:t>
      </w:r>
    </w:p>
    <w:p w:rsidR="00133F10" w:rsidRDefault="00133F10">
      <w:pPr>
        <w:rPr>
          <w:sz w:val="20"/>
        </w:rPr>
        <w:sectPr w:rsidR="00133F10">
          <w:type w:val="continuous"/>
          <w:pgSz w:w="12240" w:h="15840"/>
          <w:pgMar w:top="1500" w:right="1720" w:bottom="1920" w:left="1720" w:header="720" w:footer="720" w:gutter="0"/>
          <w:cols w:num="6" w:space="720" w:equalWidth="0">
            <w:col w:w="3756" w:space="40"/>
            <w:col w:w="280" w:space="40"/>
            <w:col w:w="612" w:space="40"/>
            <w:col w:w="652" w:space="40"/>
            <w:col w:w="513" w:space="40"/>
            <w:col w:w="2787"/>
          </w:cols>
        </w:sectPr>
      </w:pPr>
    </w:p>
    <w:p w:rsidR="00133F10" w:rsidRDefault="00BE38C4">
      <w:pPr>
        <w:pStyle w:val="ListParagraph"/>
        <w:numPr>
          <w:ilvl w:val="3"/>
          <w:numId w:val="2"/>
        </w:numPr>
        <w:tabs>
          <w:tab w:val="left" w:pos="1454"/>
        </w:tabs>
        <w:spacing w:before="139" w:line="249" w:lineRule="auto"/>
        <w:ind w:right="870"/>
        <w:rPr>
          <w:sz w:val="20"/>
        </w:rPr>
      </w:pPr>
      <w:r>
        <w:rPr>
          <w:w w:val="105"/>
          <w:sz w:val="20"/>
        </w:rPr>
        <w:t xml:space="preserve">Once the fish population is assigned to a attraction polygon or lack there     of, the corresponding polygon is overlaid on the regional polygons </w:t>
      </w:r>
      <w:r>
        <w:rPr>
          <w:i/>
          <w:spacing w:val="3"/>
          <w:w w:val="105"/>
          <w:sz w:val="20"/>
        </w:rPr>
        <w:t>R</w:t>
      </w:r>
      <w:r>
        <w:rPr>
          <w:spacing w:val="3"/>
          <w:w w:val="105"/>
          <w:position w:val="-2"/>
          <w:sz w:val="14"/>
        </w:rPr>
        <w:t>1</w:t>
      </w:r>
      <w:r>
        <w:rPr>
          <w:i/>
          <w:spacing w:val="3"/>
          <w:w w:val="105"/>
          <w:sz w:val="20"/>
        </w:rPr>
        <w:t>, R</w:t>
      </w:r>
      <w:r>
        <w:rPr>
          <w:spacing w:val="3"/>
          <w:w w:val="105"/>
          <w:position w:val="-2"/>
          <w:sz w:val="14"/>
        </w:rPr>
        <w:t>2</w:t>
      </w:r>
      <w:r>
        <w:rPr>
          <w:i/>
          <w:spacing w:val="3"/>
          <w:w w:val="105"/>
          <w:sz w:val="20"/>
        </w:rPr>
        <w:t>,</w:t>
      </w:r>
      <w:r>
        <w:rPr>
          <w:i/>
          <w:spacing w:val="-35"/>
          <w:w w:val="105"/>
          <w:sz w:val="20"/>
        </w:rPr>
        <w:t xml:space="preserve"> </w:t>
      </w:r>
      <w:r>
        <w:rPr>
          <w:i/>
          <w:w w:val="105"/>
          <w:sz w:val="20"/>
        </w:rPr>
        <w:t>...</w:t>
      </w:r>
      <w:r>
        <w:rPr>
          <w:w w:val="105"/>
          <w:sz w:val="20"/>
        </w:rPr>
        <w:t>,</w:t>
      </w:r>
    </w:p>
    <w:p w:rsidR="00133F10" w:rsidRDefault="00BE38C4">
      <w:pPr>
        <w:spacing w:line="239" w:lineRule="exact"/>
        <w:ind w:left="1453"/>
        <w:rPr>
          <w:sz w:val="20"/>
        </w:rPr>
      </w:pPr>
      <w:r>
        <w:rPr>
          <w:w w:val="110"/>
          <w:sz w:val="20"/>
        </w:rPr>
        <w:t xml:space="preserve">to generate </w:t>
      </w:r>
      <w:r>
        <w:rPr>
          <w:i/>
          <w:w w:val="110"/>
          <w:sz w:val="20"/>
        </w:rPr>
        <w:t>S</w:t>
      </w:r>
      <w:r>
        <w:rPr>
          <w:rFonts w:ascii="Arial" w:hAnsi="Arial"/>
          <w:i/>
          <w:w w:val="110"/>
          <w:position w:val="-2"/>
          <w:sz w:val="14"/>
        </w:rPr>
        <w:t xml:space="preserve">tk </w:t>
      </w:r>
      <w:r>
        <w:rPr>
          <w:rFonts w:ascii="メイリオ" w:hAnsi="メイリオ"/>
          <w:i/>
          <w:w w:val="110"/>
          <w:sz w:val="20"/>
        </w:rPr>
        <w:t>∩</w:t>
      </w:r>
      <w:r>
        <w:rPr>
          <w:i/>
          <w:w w:val="110"/>
          <w:sz w:val="20"/>
        </w:rPr>
        <w:t>R</w:t>
      </w:r>
      <w:r>
        <w:rPr>
          <w:w w:val="110"/>
          <w:position w:val="-2"/>
          <w:sz w:val="14"/>
        </w:rPr>
        <w:t>1</w:t>
      </w:r>
      <w:r>
        <w:rPr>
          <w:i/>
          <w:w w:val="110"/>
          <w:sz w:val="20"/>
        </w:rPr>
        <w:t>, S</w:t>
      </w:r>
      <w:r>
        <w:rPr>
          <w:rFonts w:ascii="Arial" w:hAnsi="Arial"/>
          <w:i/>
          <w:w w:val="110"/>
          <w:position w:val="-2"/>
          <w:sz w:val="14"/>
        </w:rPr>
        <w:t xml:space="preserve">tk </w:t>
      </w:r>
      <w:r>
        <w:rPr>
          <w:rFonts w:ascii="メイリオ" w:hAnsi="メイリオ"/>
          <w:i/>
          <w:w w:val="110"/>
          <w:sz w:val="20"/>
        </w:rPr>
        <w:t>∩</w:t>
      </w:r>
      <w:r>
        <w:rPr>
          <w:i/>
          <w:w w:val="110"/>
          <w:sz w:val="20"/>
        </w:rPr>
        <w:t>R</w:t>
      </w:r>
      <w:r>
        <w:rPr>
          <w:w w:val="110"/>
          <w:position w:val="-2"/>
          <w:sz w:val="14"/>
        </w:rPr>
        <w:t>2</w:t>
      </w:r>
      <w:r>
        <w:rPr>
          <w:i/>
          <w:w w:val="110"/>
          <w:sz w:val="20"/>
        </w:rPr>
        <w:t xml:space="preserve">, ... </w:t>
      </w:r>
      <w:r>
        <w:rPr>
          <w:w w:val="110"/>
          <w:sz w:val="20"/>
        </w:rPr>
        <w:t>The probability of a fish population being</w:t>
      </w:r>
    </w:p>
    <w:p w:rsidR="00133F10" w:rsidRDefault="00BE38C4">
      <w:pPr>
        <w:pStyle w:val="BodyText"/>
        <w:spacing w:line="229" w:lineRule="exact"/>
        <w:ind w:left="1453"/>
      </w:pPr>
      <w:r>
        <w:rPr>
          <w:w w:val="110"/>
        </w:rPr>
        <w:t xml:space="preserve">in a region </w:t>
      </w:r>
      <w:r>
        <w:rPr>
          <w:i/>
          <w:w w:val="110"/>
        </w:rPr>
        <w:t>R</w:t>
      </w:r>
      <w:r>
        <w:rPr>
          <w:rFonts w:ascii="Arial"/>
          <w:i/>
          <w:w w:val="110"/>
          <w:position w:val="-2"/>
          <w:sz w:val="14"/>
        </w:rPr>
        <w:t xml:space="preserve">w  </w:t>
      </w:r>
      <w:r>
        <w:rPr>
          <w:w w:val="110"/>
        </w:rPr>
        <w:t>is then:</w:t>
      </w:r>
    </w:p>
    <w:p w:rsidR="00133F10" w:rsidRDefault="00133F10">
      <w:pPr>
        <w:spacing w:line="229" w:lineRule="exact"/>
        <w:sectPr w:rsidR="00133F10">
          <w:type w:val="continuous"/>
          <w:pgSz w:w="12240" w:h="15840"/>
          <w:pgMar w:top="1500" w:right="1720" w:bottom="1920" w:left="1720" w:header="720" w:footer="720" w:gutter="0"/>
          <w:cols w:space="720"/>
        </w:sectPr>
      </w:pPr>
    </w:p>
    <w:p w:rsidR="00133F10" w:rsidRDefault="00133F10">
      <w:pPr>
        <w:pStyle w:val="BodyText"/>
      </w:pPr>
    </w:p>
    <w:p w:rsidR="00133F10" w:rsidRDefault="00133F10">
      <w:pPr>
        <w:pStyle w:val="BodyText"/>
      </w:pPr>
    </w:p>
    <w:p w:rsidR="00133F10" w:rsidRDefault="00133F10">
      <w:pPr>
        <w:pStyle w:val="BodyText"/>
      </w:pPr>
    </w:p>
    <w:p w:rsidR="00133F10" w:rsidRDefault="00133F10">
      <w:pPr>
        <w:pStyle w:val="BodyText"/>
      </w:pPr>
    </w:p>
    <w:p w:rsidR="00133F10" w:rsidRDefault="00133F10">
      <w:pPr>
        <w:pStyle w:val="BodyText"/>
        <w:spacing w:before="6"/>
        <w:rPr>
          <w:sz w:val="16"/>
        </w:rPr>
      </w:pPr>
    </w:p>
    <w:p w:rsidR="00133F10" w:rsidRDefault="00133F10">
      <w:pPr>
        <w:rPr>
          <w:sz w:val="16"/>
        </w:rPr>
        <w:sectPr w:rsidR="00133F10">
          <w:pgSz w:w="12240" w:h="15840"/>
          <w:pgMar w:top="1500" w:right="1720" w:bottom="1920" w:left="1720" w:header="0" w:footer="1737" w:gutter="0"/>
          <w:cols w:space="720"/>
        </w:sectPr>
      </w:pPr>
    </w:p>
    <w:p w:rsidR="00133F10" w:rsidRDefault="00133F10">
      <w:pPr>
        <w:pStyle w:val="BodyText"/>
        <w:spacing w:before="7"/>
        <w:rPr>
          <w:sz w:val="17"/>
        </w:rPr>
      </w:pPr>
    </w:p>
    <w:p w:rsidR="00133F10" w:rsidRDefault="00BE38C4">
      <w:pPr>
        <w:jc w:val="right"/>
        <w:rPr>
          <w:rFonts w:ascii="Arial"/>
          <w:i/>
          <w:sz w:val="14"/>
        </w:rPr>
      </w:pPr>
      <w:r>
        <w:rPr>
          <w:i/>
          <w:w w:val="115"/>
          <w:sz w:val="20"/>
        </w:rPr>
        <w:t xml:space="preserve">P </w:t>
      </w:r>
      <w:r>
        <w:rPr>
          <w:w w:val="115"/>
          <w:sz w:val="20"/>
        </w:rPr>
        <w:t>(</w:t>
      </w:r>
      <w:r>
        <w:rPr>
          <w:i/>
          <w:w w:val="115"/>
          <w:sz w:val="20"/>
        </w:rPr>
        <w:t>R</w:t>
      </w:r>
      <w:r>
        <w:rPr>
          <w:rFonts w:ascii="Arial"/>
          <w:i/>
          <w:w w:val="115"/>
          <w:position w:val="-2"/>
          <w:sz w:val="14"/>
        </w:rPr>
        <w:t>w</w:t>
      </w:r>
    </w:p>
    <w:p w:rsidR="00133F10" w:rsidRDefault="00BE38C4">
      <w:pPr>
        <w:spacing w:line="341" w:lineRule="exact"/>
        <w:ind w:left="321" w:right="3165"/>
        <w:jc w:val="center"/>
        <w:rPr>
          <w:sz w:val="20"/>
        </w:rPr>
      </w:pPr>
      <w:r>
        <w:br w:type="column"/>
      </w:r>
      <w:r>
        <w:rPr>
          <w:i/>
          <w:w w:val="115"/>
          <w:sz w:val="20"/>
          <w:u w:val="single"/>
        </w:rPr>
        <w:t>A</w:t>
      </w:r>
      <w:r>
        <w:rPr>
          <w:w w:val="115"/>
          <w:sz w:val="20"/>
          <w:u w:val="single"/>
        </w:rPr>
        <w:t>(</w:t>
      </w:r>
      <w:r>
        <w:rPr>
          <w:i/>
          <w:w w:val="115"/>
          <w:sz w:val="20"/>
          <w:u w:val="single"/>
        </w:rPr>
        <w:t>S</w:t>
      </w:r>
      <w:r>
        <w:rPr>
          <w:rFonts w:ascii="Arial" w:hAnsi="Arial"/>
          <w:i/>
          <w:w w:val="115"/>
          <w:position w:val="-2"/>
          <w:sz w:val="14"/>
          <w:u w:val="single"/>
        </w:rPr>
        <w:t xml:space="preserve">tk </w:t>
      </w:r>
      <w:r>
        <w:rPr>
          <w:rFonts w:ascii="メイリオ" w:hAnsi="メイリオ"/>
          <w:i/>
          <w:w w:val="110"/>
          <w:sz w:val="20"/>
          <w:u w:val="single"/>
        </w:rPr>
        <w:t xml:space="preserve">∩ </w:t>
      </w:r>
      <w:r>
        <w:rPr>
          <w:i/>
          <w:w w:val="115"/>
          <w:sz w:val="20"/>
          <w:u w:val="single"/>
        </w:rPr>
        <w:t>R</w:t>
      </w:r>
      <w:r>
        <w:rPr>
          <w:rFonts w:ascii="Arial" w:hAnsi="Arial"/>
          <w:i/>
          <w:w w:val="115"/>
          <w:position w:val="-2"/>
          <w:sz w:val="14"/>
          <w:u w:val="single"/>
        </w:rPr>
        <w:t>w</w:t>
      </w:r>
      <w:r>
        <w:rPr>
          <w:w w:val="115"/>
          <w:sz w:val="20"/>
          <w:u w:val="single"/>
        </w:rPr>
        <w:t>)</w:t>
      </w:r>
    </w:p>
    <w:p w:rsidR="00133F10" w:rsidRDefault="00BE38C4">
      <w:pPr>
        <w:spacing w:line="245" w:lineRule="exact"/>
        <w:ind w:left="321" w:right="3165"/>
        <w:jc w:val="center"/>
        <w:rPr>
          <w:sz w:val="20"/>
        </w:rPr>
      </w:pPr>
      <w:r>
        <w:pict w14:anchorId="3CF95D6A">
          <v:shape id="_x0000_s1027" type="#_x0000_t202" style="position:absolute;left:0;text-align:left;margin-left:293.95pt;margin-top:-5.05pt;width:14.4pt;height:10pt;z-index:1696;mso-position-horizontal-relative:page" filled="f" stroked="f">
            <v:textbox inset="0,0,0,0">
              <w:txbxContent>
                <w:p w:rsidR="00071004" w:rsidRDefault="00071004">
                  <w:pPr>
                    <w:pStyle w:val="BodyText"/>
                    <w:spacing w:line="193" w:lineRule="exact"/>
                  </w:pPr>
                  <w:r>
                    <w:rPr>
                      <w:w w:val="130"/>
                    </w:rPr>
                    <w:t>)</w:t>
                  </w:r>
                  <w:r>
                    <w:rPr>
                      <w:spacing w:val="-12"/>
                      <w:w w:val="130"/>
                    </w:rPr>
                    <w:t xml:space="preserve"> </w:t>
                  </w:r>
                  <w:r>
                    <w:rPr>
                      <w:w w:val="130"/>
                    </w:rPr>
                    <w:t>=</w:t>
                  </w:r>
                </w:p>
              </w:txbxContent>
            </v:textbox>
            <w10:wrap anchorx="page"/>
          </v:shape>
        </w:pict>
      </w:r>
      <w:r>
        <w:rPr>
          <w:i/>
          <w:w w:val="125"/>
          <w:sz w:val="20"/>
        </w:rPr>
        <w:t>A</w:t>
      </w:r>
      <w:r>
        <w:rPr>
          <w:w w:val="125"/>
          <w:sz w:val="20"/>
        </w:rPr>
        <w:t>(</w:t>
      </w:r>
      <w:r>
        <w:rPr>
          <w:i/>
          <w:w w:val="125"/>
          <w:sz w:val="20"/>
        </w:rPr>
        <w:t>S</w:t>
      </w:r>
      <w:r>
        <w:rPr>
          <w:rFonts w:ascii="Arial"/>
          <w:i/>
          <w:w w:val="125"/>
          <w:position w:val="-2"/>
          <w:sz w:val="14"/>
        </w:rPr>
        <w:t>tk</w:t>
      </w:r>
      <w:r>
        <w:rPr>
          <w:w w:val="125"/>
          <w:sz w:val="20"/>
        </w:rPr>
        <w:t>)</w:t>
      </w:r>
    </w:p>
    <w:p w:rsidR="00133F10" w:rsidRDefault="00133F10">
      <w:pPr>
        <w:spacing w:line="245" w:lineRule="exact"/>
        <w:jc w:val="center"/>
        <w:rPr>
          <w:sz w:val="20"/>
        </w:rPr>
        <w:sectPr w:rsidR="00133F10">
          <w:type w:val="continuous"/>
          <w:pgSz w:w="12240" w:h="15840"/>
          <w:pgMar w:top="1500" w:right="1720" w:bottom="1920" w:left="1720" w:header="720" w:footer="720" w:gutter="0"/>
          <w:cols w:num="2" w:space="720" w:equalWidth="0">
            <w:col w:w="4146" w:space="40"/>
            <w:col w:w="4614"/>
          </w:cols>
        </w:sectPr>
      </w:pPr>
    </w:p>
    <w:p w:rsidR="00133F10" w:rsidRDefault="00BE38C4">
      <w:pPr>
        <w:pStyle w:val="BodyText"/>
        <w:spacing w:before="161" w:line="249" w:lineRule="auto"/>
        <w:ind w:left="1453" w:right="842"/>
      </w:pPr>
      <w:r>
        <w:rPr>
          <w:w w:val="105"/>
        </w:rPr>
        <w:t>From these probabilities a region is determined, and then region specific properties  are set.</w:t>
      </w:r>
    </w:p>
    <w:p w:rsidR="00133F10" w:rsidRDefault="00133F10">
      <w:pPr>
        <w:pStyle w:val="BodyText"/>
        <w:spacing w:before="4"/>
        <w:rPr>
          <w:sz w:val="17"/>
        </w:rPr>
      </w:pPr>
    </w:p>
    <w:p w:rsidR="00133F10" w:rsidRDefault="00BE38C4">
      <w:pPr>
        <w:pStyle w:val="BodyText"/>
        <w:spacing w:line="249" w:lineRule="auto"/>
        <w:ind w:left="955" w:right="968"/>
        <w:jc w:val="both"/>
      </w:pPr>
      <w:r>
        <w:rPr>
          <w:w w:val="105"/>
        </w:rPr>
        <w:t xml:space="preserve">At each time step each Fish population takes on a new location according to the above algorithm. Therefore each population has a different time series location history, and there are </w:t>
      </w:r>
      <w:r>
        <w:rPr>
          <w:i/>
          <w:w w:val="105"/>
        </w:rPr>
        <w:t xml:space="preserve">TP mn </w:t>
      </w:r>
      <w:r>
        <w:rPr>
          <w:w w:val="105"/>
        </w:rPr>
        <w:t xml:space="preserve">number of Monte Carlo simulations per fish type, where </w:t>
      </w:r>
      <w:r>
        <w:rPr>
          <w:i/>
          <w:w w:val="105"/>
        </w:rPr>
        <w:t xml:space="preserve">T  </w:t>
      </w:r>
      <w:r>
        <w:rPr>
          <w:w w:val="105"/>
        </w:rPr>
        <w:t>is the number of time   steps.</w:t>
      </w:r>
    </w:p>
    <w:p w:rsidR="00133F10" w:rsidRDefault="00133F10">
      <w:pPr>
        <w:pStyle w:val="BodyText"/>
        <w:spacing w:before="3"/>
        <w:rPr>
          <w:sz w:val="24"/>
        </w:rPr>
      </w:pPr>
    </w:p>
    <w:p w:rsidR="00133F10" w:rsidRDefault="00BE38C4">
      <w:pPr>
        <w:pStyle w:val="ListParagraph"/>
        <w:numPr>
          <w:ilvl w:val="2"/>
          <w:numId w:val="2"/>
        </w:numPr>
        <w:tabs>
          <w:tab w:val="left" w:pos="1656"/>
        </w:tabs>
        <w:ind w:hanging="700"/>
        <w:jc w:val="both"/>
        <w:rPr>
          <w:b/>
          <w:sz w:val="20"/>
        </w:rPr>
      </w:pPr>
      <w:r>
        <w:rPr>
          <w:b/>
          <w:w w:val="115"/>
          <w:sz w:val="20"/>
        </w:rPr>
        <w:t>Operations</w:t>
      </w:r>
    </w:p>
    <w:p w:rsidR="00133F10" w:rsidRDefault="00BE38C4">
      <w:pPr>
        <w:pStyle w:val="BodyText"/>
        <w:spacing w:before="137" w:line="249" w:lineRule="auto"/>
        <w:ind w:left="955" w:right="968"/>
        <w:jc w:val="both"/>
      </w:pPr>
      <w:r>
        <w:pict w14:anchorId="45818B91">
          <v:shape id="_x0000_s1026" type="#_x0000_t202" style="position:absolute;left:0;text-align:left;margin-left:178.1pt;margin-top:32.35pt;width:53.5pt;height:17.3pt;z-index:-12784;mso-position-horizontal-relative:page" filled="f" stroked="f">
            <v:textbox inset="0,0,0,0">
              <w:txbxContent>
                <w:p w:rsidR="00071004" w:rsidRDefault="00071004">
                  <w:pPr>
                    <w:tabs>
                      <w:tab w:val="left" w:pos="537"/>
                      <w:tab w:val="left" w:pos="969"/>
                    </w:tabs>
                    <w:spacing w:line="242" w:lineRule="exact"/>
                    <w:rPr>
                      <w:rFonts w:ascii="メイリオ" w:hAnsi="メイリオ"/>
                      <w:i/>
                      <w:sz w:val="20"/>
                    </w:rPr>
                  </w:pPr>
                  <w:r>
                    <w:rPr>
                      <w:rFonts w:ascii="メイリオ" w:hAnsi="メイリオ"/>
                      <w:i/>
                      <w:sz w:val="20"/>
                    </w:rPr>
                    <w:t>O</w:t>
                  </w:r>
                  <w:r>
                    <w:rPr>
                      <w:rFonts w:ascii="メイリオ" w:hAnsi="メイリオ"/>
                      <w:i/>
                      <w:sz w:val="20"/>
                    </w:rPr>
                    <w:tab/>
                    <w:t>−</w:t>
                  </w:r>
                  <w:r>
                    <w:rPr>
                      <w:rFonts w:ascii="メイリオ" w:hAnsi="メイリオ"/>
                      <w:i/>
                      <w:sz w:val="20"/>
                    </w:rPr>
                    <w:tab/>
                  </w:r>
                  <w:r>
                    <w:rPr>
                      <w:rFonts w:ascii="メイリオ" w:hAnsi="メイリオ"/>
                      <w:i/>
                      <w:w w:val="80"/>
                      <w:sz w:val="20"/>
                    </w:rPr>
                    <w:t>∗</w:t>
                  </w:r>
                </w:p>
              </w:txbxContent>
            </v:textbox>
            <w10:wrap anchorx="page"/>
          </v:shape>
        </w:pict>
      </w:r>
      <w:r>
        <w:rPr>
          <w:spacing w:val="-9"/>
          <w:w w:val="105"/>
        </w:rPr>
        <w:t xml:space="preserve">To </w:t>
      </w:r>
      <w:r>
        <w:rPr>
          <w:w w:val="105"/>
        </w:rPr>
        <w:t>find the concentrations in each organism FishRand needs to preform the algebraic operations in Bio-accumulation model. The result of generic algebraic operation   (+</w:t>
      </w:r>
      <w:r>
        <w:rPr>
          <w:i/>
          <w:w w:val="105"/>
        </w:rPr>
        <w:t xml:space="preserve">,   , </w:t>
      </w:r>
      <w:r>
        <w:rPr>
          <w:i/>
          <w:w w:val="115"/>
        </w:rPr>
        <w:t xml:space="preserve">/,   </w:t>
      </w:r>
      <w:r>
        <w:rPr>
          <w:i/>
          <w:w w:val="105"/>
        </w:rPr>
        <w:t xml:space="preserve">, </w:t>
      </w:r>
      <w:r>
        <w:rPr>
          <w:w w:val="105"/>
        </w:rPr>
        <w:t xml:space="preserve">etc...) between a uncertain, and variable parameter ma-   trix  </w:t>
      </w:r>
      <w:r>
        <w:rPr>
          <w:i/>
          <w:w w:val="105"/>
        </w:rPr>
        <w:t>R</w:t>
      </w:r>
      <w:r>
        <w:rPr>
          <w:i/>
          <w:spacing w:val="13"/>
          <w:w w:val="105"/>
        </w:rPr>
        <w:t xml:space="preserve"> </w:t>
      </w:r>
      <w:r>
        <w:rPr>
          <w:w w:val="105"/>
        </w:rPr>
        <w:t>is:</w:t>
      </w:r>
    </w:p>
    <w:p w:rsidR="00133F10" w:rsidRDefault="00BE38C4">
      <w:pPr>
        <w:spacing w:line="274" w:lineRule="exact"/>
        <w:ind w:left="571" w:right="602"/>
        <w:jc w:val="center"/>
        <w:rPr>
          <w:rFonts w:ascii="Arial"/>
          <w:i/>
          <w:sz w:val="14"/>
        </w:rPr>
      </w:pPr>
      <w:r>
        <w:rPr>
          <w:i/>
          <w:w w:val="160"/>
          <w:sz w:val="20"/>
        </w:rPr>
        <w:t>R</w:t>
      </w:r>
      <w:r>
        <w:rPr>
          <w:rFonts w:ascii="Arial"/>
          <w:i/>
          <w:w w:val="160"/>
          <w:position w:val="-2"/>
          <w:sz w:val="14"/>
        </w:rPr>
        <w:t xml:space="preserve">ij </w:t>
      </w:r>
      <w:r>
        <w:rPr>
          <w:w w:val="125"/>
          <w:sz w:val="20"/>
        </w:rPr>
        <w:t xml:space="preserve">= </w:t>
      </w:r>
      <w:r>
        <w:rPr>
          <w:i/>
          <w:w w:val="160"/>
          <w:sz w:val="20"/>
        </w:rPr>
        <w:t>x</w:t>
      </w:r>
      <w:r>
        <w:rPr>
          <w:rFonts w:ascii="Arial"/>
          <w:i/>
          <w:w w:val="160"/>
          <w:position w:val="-2"/>
          <w:sz w:val="14"/>
        </w:rPr>
        <w:t xml:space="preserve">i </w:t>
      </w:r>
      <w:r>
        <w:rPr>
          <w:rFonts w:ascii="メイリオ"/>
          <w:i/>
          <w:w w:val="125"/>
          <w:sz w:val="20"/>
        </w:rPr>
        <w:t>O</w:t>
      </w:r>
      <w:r>
        <w:rPr>
          <w:rFonts w:ascii="メイリオ"/>
          <w:i/>
          <w:spacing w:val="-58"/>
          <w:w w:val="125"/>
          <w:sz w:val="20"/>
        </w:rPr>
        <w:t xml:space="preserve"> </w:t>
      </w:r>
      <w:r>
        <w:rPr>
          <w:i/>
          <w:w w:val="160"/>
          <w:sz w:val="20"/>
        </w:rPr>
        <w:t>y</w:t>
      </w:r>
      <w:r>
        <w:rPr>
          <w:rFonts w:ascii="Arial"/>
          <w:i/>
          <w:w w:val="160"/>
          <w:position w:val="-2"/>
          <w:sz w:val="14"/>
        </w:rPr>
        <w:t>ij</w:t>
      </w:r>
    </w:p>
    <w:p w:rsidR="00133F10" w:rsidRDefault="00BE38C4">
      <w:pPr>
        <w:pStyle w:val="BodyText"/>
        <w:spacing w:before="84" w:line="249" w:lineRule="auto"/>
        <w:ind w:left="955" w:right="968"/>
        <w:jc w:val="both"/>
      </w:pPr>
      <w:r>
        <w:rPr>
          <w:w w:val="110"/>
        </w:rPr>
        <w:t>Between two variable parameters and two uncertain parameters normally de- fined matrix addition is used.</w:t>
      </w:r>
    </w:p>
    <w:p w:rsidR="00133F10" w:rsidRDefault="00133F10">
      <w:pPr>
        <w:pStyle w:val="BodyText"/>
        <w:spacing w:before="5"/>
        <w:rPr>
          <w:sz w:val="24"/>
        </w:rPr>
      </w:pPr>
    </w:p>
    <w:p w:rsidR="00133F10" w:rsidRDefault="00BE38C4">
      <w:pPr>
        <w:ind w:left="955"/>
        <w:jc w:val="both"/>
        <w:rPr>
          <w:b/>
          <w:sz w:val="24"/>
        </w:rPr>
      </w:pPr>
      <w:r>
        <w:rPr>
          <w:b/>
          <w:w w:val="115"/>
          <w:sz w:val="24"/>
        </w:rPr>
        <w:t>4.3    Fish Concentration Fitting</w:t>
      </w:r>
    </w:p>
    <w:p w:rsidR="00133F10" w:rsidRDefault="00BE38C4">
      <w:pPr>
        <w:pStyle w:val="BodyText"/>
        <w:spacing w:before="128" w:line="249" w:lineRule="auto"/>
        <w:ind w:left="955" w:right="967"/>
        <w:jc w:val="both"/>
      </w:pPr>
      <w:r>
        <w:rPr>
          <w:w w:val="110"/>
        </w:rPr>
        <w:t xml:space="preserve">Once all Monte Carlo simulations </w:t>
      </w:r>
      <w:r>
        <w:rPr>
          <w:spacing w:val="-3"/>
          <w:w w:val="110"/>
        </w:rPr>
        <w:t xml:space="preserve">have </w:t>
      </w:r>
      <w:r>
        <w:rPr>
          <w:w w:val="110"/>
        </w:rPr>
        <w:t>been run up to a specified time step FishRand</w:t>
      </w:r>
      <w:r>
        <w:rPr>
          <w:spacing w:val="-5"/>
          <w:w w:val="110"/>
        </w:rPr>
        <w:t xml:space="preserve"> </w:t>
      </w:r>
      <w:r>
        <w:rPr>
          <w:w w:val="110"/>
        </w:rPr>
        <w:t>attempts</w:t>
      </w:r>
      <w:r>
        <w:rPr>
          <w:spacing w:val="-4"/>
          <w:w w:val="110"/>
        </w:rPr>
        <w:t xml:space="preserve"> </w:t>
      </w:r>
      <w:r>
        <w:rPr>
          <w:w w:val="110"/>
        </w:rPr>
        <w:t>to</w:t>
      </w:r>
      <w:r>
        <w:rPr>
          <w:spacing w:val="-5"/>
          <w:w w:val="110"/>
        </w:rPr>
        <w:t xml:space="preserve"> </w:t>
      </w:r>
      <w:r>
        <w:rPr>
          <w:w w:val="110"/>
        </w:rPr>
        <w:t>fit</w:t>
      </w:r>
      <w:r>
        <w:rPr>
          <w:spacing w:val="-5"/>
          <w:w w:val="110"/>
        </w:rPr>
        <w:t xml:space="preserve"> </w:t>
      </w:r>
      <w:r>
        <w:rPr>
          <w:w w:val="110"/>
        </w:rPr>
        <w:t>a</w:t>
      </w:r>
      <w:r>
        <w:rPr>
          <w:spacing w:val="-5"/>
          <w:w w:val="110"/>
        </w:rPr>
        <w:t xml:space="preserve"> </w:t>
      </w:r>
      <w:r>
        <w:rPr>
          <w:w w:val="110"/>
        </w:rPr>
        <w:t>distribution</w:t>
      </w:r>
      <w:r>
        <w:rPr>
          <w:spacing w:val="-5"/>
          <w:w w:val="110"/>
        </w:rPr>
        <w:t xml:space="preserve"> </w:t>
      </w:r>
      <w:r>
        <w:rPr>
          <w:w w:val="110"/>
        </w:rPr>
        <w:t>to</w:t>
      </w:r>
      <w:r>
        <w:rPr>
          <w:spacing w:val="-5"/>
          <w:w w:val="110"/>
        </w:rPr>
        <w:t xml:space="preserve"> </w:t>
      </w:r>
      <w:r>
        <w:rPr>
          <w:w w:val="110"/>
        </w:rPr>
        <w:t>the</w:t>
      </w:r>
      <w:r>
        <w:rPr>
          <w:spacing w:val="-5"/>
          <w:w w:val="110"/>
        </w:rPr>
        <w:t xml:space="preserve"> </w:t>
      </w:r>
      <w:r>
        <w:rPr>
          <w:w w:val="110"/>
        </w:rPr>
        <w:t>resulting</w:t>
      </w:r>
      <w:r>
        <w:rPr>
          <w:spacing w:val="-5"/>
          <w:w w:val="110"/>
        </w:rPr>
        <w:t xml:space="preserve"> </w:t>
      </w:r>
      <w:r>
        <w:rPr>
          <w:w w:val="110"/>
        </w:rPr>
        <w:t>chemical</w:t>
      </w:r>
      <w:r>
        <w:rPr>
          <w:spacing w:val="-5"/>
          <w:w w:val="110"/>
        </w:rPr>
        <w:t xml:space="preserve"> </w:t>
      </w:r>
      <w:r>
        <w:rPr>
          <w:w w:val="110"/>
        </w:rPr>
        <w:t>concentrations in</w:t>
      </w:r>
      <w:r>
        <w:rPr>
          <w:spacing w:val="-7"/>
          <w:w w:val="110"/>
        </w:rPr>
        <w:t xml:space="preserve"> </w:t>
      </w:r>
      <w:r>
        <w:rPr>
          <w:w w:val="110"/>
        </w:rPr>
        <w:t>the</w:t>
      </w:r>
      <w:r>
        <w:rPr>
          <w:spacing w:val="-7"/>
          <w:w w:val="110"/>
        </w:rPr>
        <w:t xml:space="preserve"> </w:t>
      </w:r>
      <w:r>
        <w:rPr>
          <w:w w:val="110"/>
        </w:rPr>
        <w:t>fish.</w:t>
      </w:r>
      <w:r>
        <w:rPr>
          <w:spacing w:val="19"/>
          <w:w w:val="110"/>
        </w:rPr>
        <w:t xml:space="preserve"> </w:t>
      </w:r>
      <w:r>
        <w:rPr>
          <w:w w:val="110"/>
        </w:rPr>
        <w:t>FishRand</w:t>
      </w:r>
      <w:r>
        <w:rPr>
          <w:spacing w:val="-8"/>
          <w:w w:val="110"/>
        </w:rPr>
        <w:t xml:space="preserve"> </w:t>
      </w:r>
      <w:r>
        <w:rPr>
          <w:w w:val="110"/>
        </w:rPr>
        <w:t>the</w:t>
      </w:r>
      <w:r>
        <w:rPr>
          <w:spacing w:val="-7"/>
          <w:w w:val="110"/>
        </w:rPr>
        <w:t xml:space="preserve"> </w:t>
      </w:r>
      <w:r>
        <w:rPr>
          <w:i/>
          <w:w w:val="110"/>
        </w:rPr>
        <w:t>P</w:t>
      </w:r>
      <w:r>
        <w:rPr>
          <w:i/>
          <w:spacing w:val="-32"/>
          <w:w w:val="110"/>
        </w:rPr>
        <w:t xml:space="preserve"> </w:t>
      </w:r>
      <w:r>
        <w:rPr>
          <w:i/>
          <w:w w:val="110"/>
        </w:rPr>
        <w:t>mn</w:t>
      </w:r>
      <w:r>
        <w:rPr>
          <w:i/>
          <w:spacing w:val="-7"/>
          <w:w w:val="110"/>
        </w:rPr>
        <w:t xml:space="preserve"> </w:t>
      </w:r>
      <w:r>
        <w:rPr>
          <w:w w:val="110"/>
        </w:rPr>
        <w:t>simulations</w:t>
      </w:r>
      <w:r>
        <w:rPr>
          <w:spacing w:val="-8"/>
          <w:w w:val="110"/>
        </w:rPr>
        <w:t xml:space="preserve"> </w:t>
      </w:r>
      <w:r>
        <w:rPr>
          <w:w w:val="110"/>
        </w:rPr>
        <w:t>from</w:t>
      </w:r>
      <w:r>
        <w:rPr>
          <w:spacing w:val="-7"/>
          <w:w w:val="110"/>
        </w:rPr>
        <w:t xml:space="preserve"> </w:t>
      </w:r>
      <w:r>
        <w:rPr>
          <w:w w:val="110"/>
        </w:rPr>
        <w:t>a</w:t>
      </w:r>
      <w:r>
        <w:rPr>
          <w:spacing w:val="-7"/>
          <w:w w:val="110"/>
        </w:rPr>
        <w:t xml:space="preserve"> </w:t>
      </w:r>
      <w:r>
        <w:rPr>
          <w:w w:val="110"/>
        </w:rPr>
        <w:t>single</w:t>
      </w:r>
      <w:r>
        <w:rPr>
          <w:spacing w:val="-7"/>
          <w:w w:val="110"/>
        </w:rPr>
        <w:t xml:space="preserve"> </w:t>
      </w:r>
      <w:r>
        <w:rPr>
          <w:w w:val="110"/>
        </w:rPr>
        <w:t>time</w:t>
      </w:r>
      <w:r>
        <w:rPr>
          <w:spacing w:val="-7"/>
          <w:w w:val="110"/>
        </w:rPr>
        <w:t xml:space="preserve"> </w:t>
      </w:r>
      <w:r>
        <w:rPr>
          <w:w w:val="110"/>
        </w:rPr>
        <w:t>step,</w:t>
      </w:r>
      <w:r>
        <w:rPr>
          <w:spacing w:val="-5"/>
          <w:w w:val="110"/>
        </w:rPr>
        <w:t xml:space="preserve"> </w:t>
      </w:r>
      <w:r>
        <w:rPr>
          <w:w w:val="110"/>
        </w:rPr>
        <w:t>to</w:t>
      </w:r>
      <w:r>
        <w:rPr>
          <w:spacing w:val="-7"/>
          <w:w w:val="110"/>
        </w:rPr>
        <w:t xml:space="preserve"> </w:t>
      </w:r>
      <w:r>
        <w:rPr>
          <w:w w:val="110"/>
        </w:rPr>
        <w:t>construct a</w:t>
      </w:r>
      <w:r>
        <w:rPr>
          <w:spacing w:val="-15"/>
          <w:w w:val="110"/>
        </w:rPr>
        <w:t xml:space="preserve"> </w:t>
      </w:r>
      <w:r>
        <w:rPr>
          <w:w w:val="110"/>
        </w:rPr>
        <w:t>sample</w:t>
      </w:r>
      <w:r>
        <w:rPr>
          <w:spacing w:val="-15"/>
          <w:w w:val="110"/>
        </w:rPr>
        <w:t xml:space="preserve"> </w:t>
      </w:r>
      <w:r>
        <w:rPr>
          <w:w w:val="110"/>
        </w:rPr>
        <w:t>cdf</w:t>
      </w:r>
      <w:r>
        <w:rPr>
          <w:spacing w:val="-15"/>
          <w:w w:val="110"/>
        </w:rPr>
        <w:t xml:space="preserve"> </w:t>
      </w:r>
      <w:r>
        <w:rPr>
          <w:w w:val="110"/>
        </w:rPr>
        <w:t>where:</w:t>
      </w:r>
    </w:p>
    <w:p w:rsidR="00133F10" w:rsidRDefault="00133F10">
      <w:pPr>
        <w:spacing w:line="249" w:lineRule="auto"/>
        <w:jc w:val="both"/>
        <w:sectPr w:rsidR="00133F10">
          <w:type w:val="continuous"/>
          <w:pgSz w:w="12240" w:h="15840"/>
          <w:pgMar w:top="1500" w:right="1720" w:bottom="1920" w:left="1720" w:header="720" w:footer="720" w:gutter="0"/>
          <w:cols w:space="720"/>
        </w:sectPr>
      </w:pPr>
    </w:p>
    <w:p w:rsidR="00133F10" w:rsidRDefault="00BE38C4">
      <w:pPr>
        <w:spacing w:before="92"/>
        <w:jc w:val="right"/>
        <w:rPr>
          <w:rFonts w:ascii="Arial"/>
          <w:i/>
          <w:sz w:val="14"/>
        </w:rPr>
      </w:pPr>
      <w:r>
        <w:rPr>
          <w:i/>
          <w:w w:val="135"/>
          <w:sz w:val="20"/>
        </w:rPr>
        <w:t xml:space="preserve">F </w:t>
      </w:r>
      <w:r>
        <w:rPr>
          <w:w w:val="140"/>
          <w:sz w:val="20"/>
        </w:rPr>
        <w:t>(</w:t>
      </w:r>
      <w:r>
        <w:rPr>
          <w:i/>
          <w:w w:val="140"/>
          <w:sz w:val="20"/>
        </w:rPr>
        <w:t>R</w:t>
      </w:r>
      <w:r>
        <w:rPr>
          <w:rFonts w:ascii="Arial"/>
          <w:i/>
          <w:w w:val="140"/>
          <w:position w:val="-2"/>
          <w:sz w:val="14"/>
        </w:rPr>
        <w:t>ij</w:t>
      </w:r>
    </w:p>
    <w:p w:rsidR="00133F10" w:rsidRDefault="00BE38C4">
      <w:pPr>
        <w:spacing w:line="148" w:lineRule="exact"/>
        <w:ind w:left="269" w:right="3123"/>
        <w:jc w:val="center"/>
        <w:rPr>
          <w:rFonts w:ascii="Arial"/>
          <w:i/>
          <w:sz w:val="14"/>
        </w:rPr>
      </w:pPr>
      <w:r>
        <w:br w:type="column"/>
      </w:r>
      <w:r>
        <w:rPr>
          <w:w w:val="130"/>
          <w:sz w:val="20"/>
          <w:u w:val="single"/>
        </w:rPr>
        <w:t xml:space="preserve"># </w:t>
      </w:r>
      <w:r>
        <w:rPr>
          <w:w w:val="125"/>
          <w:sz w:val="20"/>
          <w:u w:val="single"/>
        </w:rPr>
        <w:t xml:space="preserve">elements </w:t>
      </w:r>
      <w:r>
        <w:rPr>
          <w:i/>
          <w:w w:val="125"/>
          <w:sz w:val="20"/>
          <w:u w:val="single"/>
        </w:rPr>
        <w:t xml:space="preserve">&lt; </w:t>
      </w:r>
      <w:r>
        <w:rPr>
          <w:i/>
          <w:w w:val="130"/>
          <w:sz w:val="20"/>
          <w:u w:val="single"/>
        </w:rPr>
        <w:t>M</w:t>
      </w:r>
      <w:r>
        <w:rPr>
          <w:rFonts w:ascii="Arial"/>
          <w:i/>
          <w:w w:val="130"/>
          <w:position w:val="-2"/>
          <w:sz w:val="14"/>
          <w:u w:val="single"/>
        </w:rPr>
        <w:t>ij</w:t>
      </w:r>
    </w:p>
    <w:p w:rsidR="00133F10" w:rsidRDefault="00BE38C4">
      <w:pPr>
        <w:pStyle w:val="BodyText"/>
        <w:spacing w:line="128" w:lineRule="exact"/>
        <w:ind w:left="-22"/>
      </w:pPr>
      <w:r>
        <w:rPr>
          <w:w w:val="130"/>
        </w:rPr>
        <w:t>) =</w:t>
      </w:r>
    </w:p>
    <w:p w:rsidR="00133F10" w:rsidRDefault="00BE38C4">
      <w:pPr>
        <w:spacing w:line="183" w:lineRule="exact"/>
        <w:ind w:left="269" w:right="3105"/>
        <w:jc w:val="center"/>
        <w:rPr>
          <w:i/>
          <w:sz w:val="20"/>
        </w:rPr>
      </w:pPr>
      <w:r>
        <w:rPr>
          <w:i/>
          <w:w w:val="120"/>
          <w:sz w:val="20"/>
        </w:rPr>
        <w:t>nm</w:t>
      </w:r>
    </w:p>
    <w:p w:rsidR="00133F10" w:rsidRDefault="00133F10">
      <w:pPr>
        <w:spacing w:line="183" w:lineRule="exact"/>
        <w:jc w:val="center"/>
        <w:rPr>
          <w:sz w:val="20"/>
        </w:rPr>
        <w:sectPr w:rsidR="00133F10">
          <w:type w:val="continuous"/>
          <w:pgSz w:w="12240" w:h="15840"/>
          <w:pgMar w:top="1500" w:right="1720" w:bottom="1920" w:left="1720" w:header="720" w:footer="720" w:gutter="0"/>
          <w:cols w:num="2" w:space="720" w:equalWidth="0">
            <w:col w:w="3652" w:space="40"/>
            <w:col w:w="5108"/>
          </w:cols>
        </w:sectPr>
      </w:pPr>
    </w:p>
    <w:p w:rsidR="00133F10" w:rsidRDefault="00BE38C4">
      <w:pPr>
        <w:pStyle w:val="BodyText"/>
        <w:spacing w:before="48" w:line="244" w:lineRule="auto"/>
        <w:ind w:left="955" w:right="967"/>
        <w:jc w:val="both"/>
      </w:pPr>
      <w:r>
        <w:rPr>
          <w:w w:val="110"/>
        </w:rPr>
        <w:t xml:space="preserve">and then use non-linear least squares to fit find parameters for, Normal, Log- Normal, Uniform, and Gamma fits. </w:t>
      </w:r>
      <w:r>
        <w:rPr>
          <w:spacing w:val="-9"/>
          <w:w w:val="110"/>
        </w:rPr>
        <w:t xml:space="preserve">To </w:t>
      </w:r>
      <w:r>
        <w:rPr>
          <w:w w:val="110"/>
        </w:rPr>
        <w:t>compare the different fits FishRand uses the Kolmogorov–Smirnov test. The KS test finds, for each fit, the maxi- mum</w:t>
      </w:r>
      <w:r>
        <w:rPr>
          <w:spacing w:val="-12"/>
          <w:w w:val="110"/>
        </w:rPr>
        <w:t xml:space="preserve"> </w:t>
      </w:r>
      <w:r>
        <w:rPr>
          <w:w w:val="110"/>
        </w:rPr>
        <w:t>difference</w:t>
      </w:r>
      <w:r>
        <w:rPr>
          <w:spacing w:val="-12"/>
          <w:w w:val="110"/>
        </w:rPr>
        <w:t xml:space="preserve"> </w:t>
      </w:r>
      <w:r>
        <w:rPr>
          <w:w w:val="110"/>
        </w:rPr>
        <w:t>between</w:t>
      </w:r>
      <w:r>
        <w:rPr>
          <w:spacing w:val="-12"/>
          <w:w w:val="110"/>
        </w:rPr>
        <w:t xml:space="preserve"> </w:t>
      </w:r>
      <w:r>
        <w:rPr>
          <w:i/>
          <w:w w:val="110"/>
        </w:rPr>
        <w:t>F</w:t>
      </w:r>
      <w:r>
        <w:rPr>
          <w:i/>
          <w:spacing w:val="-35"/>
          <w:w w:val="110"/>
        </w:rPr>
        <w:t xml:space="preserve"> </w:t>
      </w:r>
      <w:r>
        <w:rPr>
          <w:w w:val="135"/>
        </w:rPr>
        <w:t>(</w:t>
      </w:r>
      <w:r>
        <w:rPr>
          <w:i/>
          <w:w w:val="135"/>
        </w:rPr>
        <w:t>R</w:t>
      </w:r>
      <w:r>
        <w:rPr>
          <w:rFonts w:ascii="Arial" w:hAnsi="Arial"/>
          <w:i/>
          <w:w w:val="135"/>
          <w:position w:val="-2"/>
          <w:sz w:val="14"/>
        </w:rPr>
        <w:t>ij</w:t>
      </w:r>
      <w:r>
        <w:rPr>
          <w:rFonts w:ascii="Arial" w:hAnsi="Arial"/>
          <w:i/>
          <w:spacing w:val="-39"/>
          <w:w w:val="135"/>
          <w:position w:val="-2"/>
          <w:sz w:val="14"/>
        </w:rPr>
        <w:t xml:space="preserve"> </w:t>
      </w:r>
      <w:r>
        <w:rPr>
          <w:w w:val="110"/>
        </w:rPr>
        <w:t>)</w:t>
      </w:r>
      <w:r>
        <w:rPr>
          <w:spacing w:val="-12"/>
          <w:w w:val="110"/>
        </w:rPr>
        <w:t xml:space="preserve"> </w:t>
      </w:r>
      <w:r>
        <w:rPr>
          <w:w w:val="110"/>
        </w:rPr>
        <w:t>and</w:t>
      </w:r>
      <w:r>
        <w:rPr>
          <w:spacing w:val="-12"/>
          <w:w w:val="110"/>
        </w:rPr>
        <w:t xml:space="preserve"> </w:t>
      </w:r>
      <w:r>
        <w:rPr>
          <w:i/>
          <w:w w:val="135"/>
        </w:rPr>
        <w:t>G</w:t>
      </w:r>
      <w:r>
        <w:rPr>
          <w:w w:val="135"/>
        </w:rPr>
        <w:t>(</w:t>
      </w:r>
      <w:r>
        <w:rPr>
          <w:i/>
          <w:w w:val="135"/>
        </w:rPr>
        <w:t>R</w:t>
      </w:r>
      <w:r>
        <w:rPr>
          <w:rFonts w:ascii="Arial" w:hAnsi="Arial"/>
          <w:i/>
          <w:w w:val="135"/>
          <w:position w:val="-2"/>
          <w:sz w:val="14"/>
        </w:rPr>
        <w:t>ij</w:t>
      </w:r>
      <w:r>
        <w:rPr>
          <w:rFonts w:ascii="Arial" w:hAnsi="Arial"/>
          <w:i/>
          <w:spacing w:val="-39"/>
          <w:w w:val="135"/>
          <w:position w:val="-2"/>
          <w:sz w:val="14"/>
        </w:rPr>
        <w:t xml:space="preserve"> </w:t>
      </w:r>
      <w:r>
        <w:rPr>
          <w:w w:val="110"/>
        </w:rPr>
        <w:t>)</w:t>
      </w:r>
      <w:r>
        <w:rPr>
          <w:spacing w:val="-12"/>
          <w:w w:val="110"/>
        </w:rPr>
        <w:t xml:space="preserve"> </w:t>
      </w:r>
      <w:r>
        <w:rPr>
          <w:w w:val="110"/>
        </w:rPr>
        <w:t>and</w:t>
      </w:r>
      <w:r>
        <w:rPr>
          <w:spacing w:val="-11"/>
          <w:w w:val="110"/>
        </w:rPr>
        <w:t xml:space="preserve"> </w:t>
      </w:r>
      <w:r>
        <w:rPr>
          <w:w w:val="110"/>
        </w:rPr>
        <w:t>then</w:t>
      </w:r>
      <w:r>
        <w:rPr>
          <w:spacing w:val="-12"/>
          <w:w w:val="110"/>
        </w:rPr>
        <w:t xml:space="preserve"> </w:t>
      </w:r>
      <w:r>
        <w:rPr>
          <w:w w:val="110"/>
        </w:rPr>
        <w:t>minimizes</w:t>
      </w:r>
      <w:r>
        <w:rPr>
          <w:spacing w:val="-11"/>
          <w:w w:val="110"/>
        </w:rPr>
        <w:t xml:space="preserve"> </w:t>
      </w:r>
      <w:r>
        <w:rPr>
          <w:w w:val="110"/>
        </w:rPr>
        <w:t>that</w:t>
      </w:r>
      <w:r>
        <w:rPr>
          <w:spacing w:val="-12"/>
          <w:w w:val="110"/>
        </w:rPr>
        <w:t xml:space="preserve"> </w:t>
      </w:r>
      <w:r>
        <w:rPr>
          <w:spacing w:val="-3"/>
          <w:w w:val="110"/>
        </w:rPr>
        <w:t>value</w:t>
      </w:r>
      <w:r>
        <w:rPr>
          <w:spacing w:val="-11"/>
          <w:w w:val="110"/>
        </w:rPr>
        <w:t xml:space="preserve"> </w:t>
      </w:r>
      <w:r>
        <w:rPr>
          <w:spacing w:val="-3"/>
          <w:w w:val="110"/>
        </w:rPr>
        <w:t xml:space="preserve">over </w:t>
      </w:r>
      <w:r>
        <w:rPr>
          <w:w w:val="110"/>
        </w:rPr>
        <w:t>distrubtion types</w:t>
      </w:r>
      <w:r>
        <w:rPr>
          <w:spacing w:val="20"/>
          <w:w w:val="110"/>
        </w:rPr>
        <w:t xml:space="preserve"> </w:t>
      </w:r>
      <w:r>
        <w:rPr>
          <w:w w:val="110"/>
        </w:rPr>
        <w:t>or</w:t>
      </w:r>
    </w:p>
    <w:p w:rsidR="00133F10" w:rsidRDefault="00133F10">
      <w:pPr>
        <w:pStyle w:val="BodyText"/>
        <w:spacing w:before="9"/>
        <w:rPr>
          <w:sz w:val="11"/>
        </w:rPr>
      </w:pPr>
    </w:p>
    <w:p w:rsidR="00133F10" w:rsidRDefault="00BE38C4">
      <w:pPr>
        <w:spacing w:line="279" w:lineRule="exact"/>
        <w:ind w:left="571" w:right="580"/>
        <w:jc w:val="center"/>
        <w:rPr>
          <w:sz w:val="20"/>
        </w:rPr>
      </w:pPr>
      <w:r>
        <w:rPr>
          <w:w w:val="110"/>
          <w:sz w:val="20"/>
        </w:rPr>
        <w:t xml:space="preserve">argmin(max </w:t>
      </w:r>
      <w:r>
        <w:rPr>
          <w:rFonts w:ascii="メイリオ" w:hAnsi="メイリオ"/>
          <w:i/>
          <w:w w:val="110"/>
          <w:sz w:val="20"/>
        </w:rPr>
        <w:t>|</w:t>
      </w:r>
      <w:r>
        <w:rPr>
          <w:i/>
          <w:w w:val="110"/>
          <w:sz w:val="20"/>
        </w:rPr>
        <w:t xml:space="preserve">F </w:t>
      </w:r>
      <w:r>
        <w:rPr>
          <w:w w:val="130"/>
          <w:sz w:val="20"/>
        </w:rPr>
        <w:t>(</w:t>
      </w:r>
      <w:r>
        <w:rPr>
          <w:i/>
          <w:w w:val="130"/>
          <w:sz w:val="20"/>
        </w:rPr>
        <w:t>R</w:t>
      </w:r>
      <w:r>
        <w:rPr>
          <w:rFonts w:ascii="Arial" w:hAnsi="Arial"/>
          <w:i/>
          <w:w w:val="130"/>
          <w:position w:val="-2"/>
          <w:sz w:val="14"/>
        </w:rPr>
        <w:t xml:space="preserve">ij </w:t>
      </w:r>
      <w:r>
        <w:rPr>
          <w:w w:val="110"/>
          <w:sz w:val="20"/>
        </w:rPr>
        <w:t xml:space="preserve">) </w:t>
      </w:r>
      <w:r>
        <w:rPr>
          <w:rFonts w:ascii="メイリオ" w:hAnsi="メイリオ"/>
          <w:i/>
          <w:w w:val="110"/>
          <w:sz w:val="20"/>
        </w:rPr>
        <w:t>−</w:t>
      </w:r>
      <w:r>
        <w:rPr>
          <w:rFonts w:ascii="メイリオ" w:hAnsi="メイリオ"/>
          <w:i/>
          <w:spacing w:val="-54"/>
          <w:w w:val="110"/>
          <w:sz w:val="20"/>
        </w:rPr>
        <w:t xml:space="preserve"> </w:t>
      </w:r>
      <w:r>
        <w:rPr>
          <w:i/>
          <w:w w:val="130"/>
          <w:sz w:val="20"/>
        </w:rPr>
        <w:t>G</w:t>
      </w:r>
      <w:r>
        <w:rPr>
          <w:w w:val="130"/>
          <w:sz w:val="20"/>
        </w:rPr>
        <w:t>(</w:t>
      </w:r>
      <w:r>
        <w:rPr>
          <w:i/>
          <w:w w:val="130"/>
          <w:sz w:val="20"/>
        </w:rPr>
        <w:t>R</w:t>
      </w:r>
      <w:r>
        <w:rPr>
          <w:rFonts w:ascii="Arial" w:hAnsi="Arial"/>
          <w:i/>
          <w:w w:val="130"/>
          <w:position w:val="-2"/>
          <w:sz w:val="14"/>
        </w:rPr>
        <w:t xml:space="preserve">ij </w:t>
      </w:r>
      <w:r>
        <w:rPr>
          <w:w w:val="110"/>
          <w:sz w:val="20"/>
        </w:rPr>
        <w:t>)</w:t>
      </w:r>
      <w:r>
        <w:rPr>
          <w:rFonts w:ascii="メイリオ" w:hAnsi="メイリオ"/>
          <w:i/>
          <w:w w:val="110"/>
          <w:sz w:val="20"/>
        </w:rPr>
        <w:t>|</w:t>
      </w:r>
      <w:r>
        <w:rPr>
          <w:w w:val="110"/>
          <w:sz w:val="20"/>
        </w:rPr>
        <w:t>)</w:t>
      </w:r>
    </w:p>
    <w:p w:rsidR="00133F10" w:rsidRDefault="00BE38C4">
      <w:pPr>
        <w:spacing w:line="175" w:lineRule="exact"/>
        <w:ind w:left="482" w:right="2243"/>
        <w:jc w:val="center"/>
        <w:rPr>
          <w:rFonts w:ascii="Arial"/>
          <w:i/>
          <w:sz w:val="10"/>
        </w:rPr>
      </w:pPr>
      <w:r>
        <w:rPr>
          <w:w w:val="127"/>
          <w:sz w:val="14"/>
        </w:rPr>
        <w:t>dist</w:t>
      </w:r>
      <w:r>
        <w:rPr>
          <w:sz w:val="14"/>
        </w:rPr>
        <w:t xml:space="preserve"> </w:t>
      </w:r>
      <w:r>
        <w:rPr>
          <w:spacing w:val="-17"/>
          <w:sz w:val="14"/>
        </w:rPr>
        <w:t xml:space="preserve"> </w:t>
      </w:r>
      <w:r>
        <w:rPr>
          <w:spacing w:val="-5"/>
          <w:w w:val="159"/>
          <w:sz w:val="14"/>
        </w:rPr>
        <w:t>t</w:t>
      </w:r>
      <w:r>
        <w:rPr>
          <w:w w:val="122"/>
          <w:sz w:val="14"/>
        </w:rPr>
        <w:t>y</w:t>
      </w:r>
      <w:r>
        <w:rPr>
          <w:spacing w:val="4"/>
          <w:w w:val="122"/>
          <w:sz w:val="14"/>
        </w:rPr>
        <w:t>p</w:t>
      </w:r>
      <w:r>
        <w:rPr>
          <w:w w:val="113"/>
          <w:sz w:val="14"/>
        </w:rPr>
        <w:t>e</w:t>
      </w:r>
      <w:r>
        <w:rPr>
          <w:sz w:val="14"/>
        </w:rPr>
        <w:t xml:space="preserve">   </w:t>
      </w:r>
      <w:r>
        <w:rPr>
          <w:spacing w:val="-1"/>
          <w:sz w:val="14"/>
        </w:rPr>
        <w:t xml:space="preserve"> </w:t>
      </w:r>
      <w:r>
        <w:rPr>
          <w:rFonts w:ascii="Arial"/>
          <w:i/>
          <w:w w:val="118"/>
          <w:position w:val="4"/>
          <w:sz w:val="14"/>
        </w:rPr>
        <w:t>R</w:t>
      </w:r>
      <w:r>
        <w:rPr>
          <w:rFonts w:ascii="Arial"/>
          <w:i/>
          <w:w w:val="251"/>
          <w:position w:val="2"/>
          <w:sz w:val="10"/>
        </w:rPr>
        <w:t>ij</w:t>
      </w:r>
    </w:p>
    <w:p w:rsidR="00133F10" w:rsidRDefault="00133F10">
      <w:pPr>
        <w:pStyle w:val="BodyText"/>
        <w:spacing w:before="9"/>
        <w:rPr>
          <w:rFonts w:ascii="Arial"/>
          <w:i/>
          <w:sz w:val="10"/>
        </w:rPr>
      </w:pPr>
    </w:p>
    <w:p w:rsidR="00133F10" w:rsidRDefault="00BE38C4">
      <w:pPr>
        <w:pStyle w:val="BodyText"/>
        <w:spacing w:before="63" w:line="249" w:lineRule="auto"/>
        <w:ind w:left="955" w:right="968" w:firstLine="298"/>
        <w:jc w:val="both"/>
      </w:pPr>
      <w:r>
        <w:rPr>
          <w:w w:val="110"/>
        </w:rPr>
        <w:t>This fit is then consider optimal by FishRand, and is labeled in the GUI. The main advantage of using the KS statistic to find a good fit is that it is non-parametric, so that no prior assumptions about the underlying type of distribution are made.</w:t>
      </w:r>
    </w:p>
    <w:sectPr w:rsidR="00133F10">
      <w:type w:val="continuous"/>
      <w:pgSz w:w="12240" w:h="15840"/>
      <w:pgMar w:top="1500" w:right="1720" w:bottom="1920" w:left="172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rsidR="00451B2D" w:rsidRDefault="00451B2D">
      <w:r>
        <w:separator/>
      </w:r>
    </w:p>
  </w:endnote>
  <w:endnote w:type="continuationSeparator" w:id="0">
    <w:p w:rsidR="00451B2D" w:rsidRDefault="00451B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メイリオ">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Monaco">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071004" w:rsidRDefault="00071004">
    <w:pPr>
      <w:pStyle w:val="BodyText"/>
      <w:spacing w:line="14" w:lineRule="auto"/>
    </w:pPr>
    <w:r>
      <w:pict w14:anchorId="7663D108">
        <v:shapetype id="_x0000_t202" coordsize="21600,21600" o:spt="202" path="m0,0l0,21600,21600,21600,21600,0xe">
          <v:stroke joinstyle="miter"/>
          <v:path gradientshapeok="t" o:connecttype="rect"/>
        </v:shapetype>
        <v:shape id="_x0000_s2049" type="#_x0000_t202" style="position:absolute;margin-left:298.6pt;margin-top:694.15pt;width:14pt;height:12pt;z-index:-251658752;mso-position-horizontal-relative:page;mso-position-vertical-relative:page" filled="f" stroked="f">
          <v:textbox inset="0,0,0,0">
            <w:txbxContent>
              <w:p w:rsidR="00071004" w:rsidRDefault="00071004">
                <w:pPr>
                  <w:pStyle w:val="BodyText"/>
                  <w:spacing w:line="213" w:lineRule="exact"/>
                  <w:ind w:left="40"/>
                </w:pPr>
                <w:r>
                  <w:fldChar w:fldCharType="begin"/>
                </w:r>
                <w:r>
                  <w:instrText xml:space="preserve"> PAGE </w:instrText>
                </w:r>
                <w:r>
                  <w:fldChar w:fldCharType="separate"/>
                </w:r>
                <w:r w:rsidR="00A64645">
                  <w:rPr>
                    <w:noProof/>
                  </w:rPr>
                  <w:t>12</w:t>
                </w:r>
                <w:r>
                  <w:fldChar w:fldCharType="end"/>
                </w:r>
              </w:p>
            </w:txbxContent>
          </v:textbox>
          <w10:wrap anchorx="page" anchory="page"/>
        </v:shape>
      </w:pic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rsidR="00451B2D" w:rsidRDefault="00451B2D">
      <w:r>
        <w:separator/>
      </w:r>
    </w:p>
  </w:footnote>
  <w:footnote w:type="continuationSeparator" w:id="0">
    <w:p w:rsidR="00451B2D" w:rsidRDefault="00451B2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245049E3"/>
    <w:multiLevelType w:val="hybridMultilevel"/>
    <w:tmpl w:val="AFCEF5C4"/>
    <w:lvl w:ilvl="0" w:tplc="F7A03C68">
      <w:numFmt w:val="bullet"/>
      <w:lvlText w:val="•"/>
      <w:lvlJc w:val="left"/>
      <w:pPr>
        <w:ind w:left="1453" w:hanging="200"/>
      </w:pPr>
      <w:rPr>
        <w:rFonts w:ascii="メイリオ" w:eastAsia="メイリオ" w:hAnsi="メイリオ" w:cs="メイリオ" w:hint="default"/>
        <w:i/>
        <w:w w:val="93"/>
        <w:sz w:val="20"/>
        <w:szCs w:val="20"/>
      </w:rPr>
    </w:lvl>
    <w:lvl w:ilvl="1" w:tplc="CCB4A074">
      <w:numFmt w:val="bullet"/>
      <w:lvlText w:val="•"/>
      <w:lvlJc w:val="left"/>
      <w:pPr>
        <w:ind w:left="2210" w:hanging="200"/>
      </w:pPr>
      <w:rPr>
        <w:rFonts w:hint="default"/>
      </w:rPr>
    </w:lvl>
    <w:lvl w:ilvl="2" w:tplc="17EC32D6">
      <w:numFmt w:val="bullet"/>
      <w:lvlText w:val="•"/>
      <w:lvlJc w:val="left"/>
      <w:pPr>
        <w:ind w:left="2960" w:hanging="200"/>
      </w:pPr>
      <w:rPr>
        <w:rFonts w:hint="default"/>
      </w:rPr>
    </w:lvl>
    <w:lvl w:ilvl="3" w:tplc="9D74E9A0">
      <w:numFmt w:val="bullet"/>
      <w:lvlText w:val="•"/>
      <w:lvlJc w:val="left"/>
      <w:pPr>
        <w:ind w:left="3710" w:hanging="200"/>
      </w:pPr>
      <w:rPr>
        <w:rFonts w:hint="default"/>
      </w:rPr>
    </w:lvl>
    <w:lvl w:ilvl="4" w:tplc="204EBC50">
      <w:numFmt w:val="bullet"/>
      <w:lvlText w:val="•"/>
      <w:lvlJc w:val="left"/>
      <w:pPr>
        <w:ind w:left="4460" w:hanging="200"/>
      </w:pPr>
      <w:rPr>
        <w:rFonts w:hint="default"/>
      </w:rPr>
    </w:lvl>
    <w:lvl w:ilvl="5" w:tplc="BF4EB926">
      <w:numFmt w:val="bullet"/>
      <w:lvlText w:val="•"/>
      <w:lvlJc w:val="left"/>
      <w:pPr>
        <w:ind w:left="5210" w:hanging="200"/>
      </w:pPr>
      <w:rPr>
        <w:rFonts w:hint="default"/>
      </w:rPr>
    </w:lvl>
    <w:lvl w:ilvl="6" w:tplc="6DB42B52">
      <w:numFmt w:val="bullet"/>
      <w:lvlText w:val="•"/>
      <w:lvlJc w:val="left"/>
      <w:pPr>
        <w:ind w:left="5960" w:hanging="200"/>
      </w:pPr>
      <w:rPr>
        <w:rFonts w:hint="default"/>
      </w:rPr>
    </w:lvl>
    <w:lvl w:ilvl="7" w:tplc="33B0478E">
      <w:numFmt w:val="bullet"/>
      <w:lvlText w:val="•"/>
      <w:lvlJc w:val="left"/>
      <w:pPr>
        <w:ind w:left="6710" w:hanging="200"/>
      </w:pPr>
      <w:rPr>
        <w:rFonts w:hint="default"/>
      </w:rPr>
    </w:lvl>
    <w:lvl w:ilvl="8" w:tplc="902C7566">
      <w:numFmt w:val="bullet"/>
      <w:lvlText w:val="•"/>
      <w:lvlJc w:val="left"/>
      <w:pPr>
        <w:ind w:left="7460" w:hanging="200"/>
      </w:pPr>
      <w:rPr>
        <w:rFonts w:hint="default"/>
      </w:rPr>
    </w:lvl>
  </w:abstractNum>
  <w:abstractNum w:abstractNumId="1">
    <w:nsid w:val="258E6C24"/>
    <w:multiLevelType w:val="hybridMultilevel"/>
    <w:tmpl w:val="F4284E2A"/>
    <w:lvl w:ilvl="0" w:tplc="F6C468EA">
      <w:start w:val="1"/>
      <w:numFmt w:val="decimal"/>
      <w:lvlText w:val="%1"/>
      <w:lvlJc w:val="left"/>
      <w:pPr>
        <w:ind w:left="1439" w:hanging="485"/>
        <w:jc w:val="left"/>
      </w:pPr>
      <w:rPr>
        <w:rFonts w:ascii="Times New Roman" w:eastAsia="Times New Roman" w:hAnsi="Times New Roman" w:cs="Times New Roman" w:hint="default"/>
        <w:b/>
        <w:bCs/>
        <w:w w:val="115"/>
        <w:sz w:val="28"/>
        <w:szCs w:val="28"/>
      </w:rPr>
    </w:lvl>
    <w:lvl w:ilvl="1" w:tplc="32DC6F18">
      <w:start w:val="1"/>
      <w:numFmt w:val="decimal"/>
      <w:lvlText w:val="%1.%2"/>
      <w:lvlJc w:val="left"/>
      <w:pPr>
        <w:ind w:left="1568" w:hanging="613"/>
        <w:jc w:val="left"/>
      </w:pPr>
      <w:rPr>
        <w:rFonts w:ascii="Times New Roman" w:eastAsia="Times New Roman" w:hAnsi="Times New Roman" w:cs="Times New Roman" w:hint="default"/>
        <w:b/>
        <w:bCs/>
        <w:w w:val="114"/>
        <w:sz w:val="24"/>
        <w:szCs w:val="24"/>
      </w:rPr>
    </w:lvl>
    <w:lvl w:ilvl="2" w:tplc="4384AAA4">
      <w:start w:val="1"/>
      <w:numFmt w:val="decimal"/>
      <w:lvlText w:val="%3."/>
      <w:lvlJc w:val="left"/>
      <w:pPr>
        <w:ind w:left="1453" w:hanging="255"/>
        <w:jc w:val="left"/>
      </w:pPr>
      <w:rPr>
        <w:rFonts w:ascii="Times New Roman" w:eastAsia="Times New Roman" w:hAnsi="Times New Roman" w:cs="Times New Roman" w:hint="default"/>
        <w:w w:val="103"/>
        <w:sz w:val="20"/>
        <w:szCs w:val="20"/>
      </w:rPr>
    </w:lvl>
    <w:lvl w:ilvl="3" w:tplc="C2E42520">
      <w:numFmt w:val="bullet"/>
      <w:lvlText w:val="•"/>
      <w:lvlJc w:val="left"/>
      <w:pPr>
        <w:ind w:left="2465" w:hanging="255"/>
      </w:pPr>
      <w:rPr>
        <w:rFonts w:hint="default"/>
      </w:rPr>
    </w:lvl>
    <w:lvl w:ilvl="4" w:tplc="8C6A384E">
      <w:numFmt w:val="bullet"/>
      <w:lvlText w:val="•"/>
      <w:lvlJc w:val="left"/>
      <w:pPr>
        <w:ind w:left="3370" w:hanging="255"/>
      </w:pPr>
      <w:rPr>
        <w:rFonts w:hint="default"/>
      </w:rPr>
    </w:lvl>
    <w:lvl w:ilvl="5" w:tplc="794E2192">
      <w:numFmt w:val="bullet"/>
      <w:lvlText w:val="•"/>
      <w:lvlJc w:val="left"/>
      <w:pPr>
        <w:ind w:left="4275" w:hanging="255"/>
      </w:pPr>
      <w:rPr>
        <w:rFonts w:hint="default"/>
      </w:rPr>
    </w:lvl>
    <w:lvl w:ilvl="6" w:tplc="207447A8">
      <w:numFmt w:val="bullet"/>
      <w:lvlText w:val="•"/>
      <w:lvlJc w:val="left"/>
      <w:pPr>
        <w:ind w:left="5180" w:hanging="255"/>
      </w:pPr>
      <w:rPr>
        <w:rFonts w:hint="default"/>
      </w:rPr>
    </w:lvl>
    <w:lvl w:ilvl="7" w:tplc="48CAC9CA">
      <w:numFmt w:val="bullet"/>
      <w:lvlText w:val="•"/>
      <w:lvlJc w:val="left"/>
      <w:pPr>
        <w:ind w:left="6085" w:hanging="255"/>
      </w:pPr>
      <w:rPr>
        <w:rFonts w:hint="default"/>
      </w:rPr>
    </w:lvl>
    <w:lvl w:ilvl="8" w:tplc="FF727AA6">
      <w:numFmt w:val="bullet"/>
      <w:lvlText w:val="•"/>
      <w:lvlJc w:val="left"/>
      <w:pPr>
        <w:ind w:left="6990" w:hanging="255"/>
      </w:pPr>
      <w:rPr>
        <w:rFonts w:hint="default"/>
      </w:rPr>
    </w:lvl>
  </w:abstractNum>
  <w:abstractNum w:abstractNumId="2">
    <w:nsid w:val="36692305"/>
    <w:multiLevelType w:val="hybridMultilevel"/>
    <w:tmpl w:val="74D8E972"/>
    <w:lvl w:ilvl="0" w:tplc="58761280">
      <w:start w:val="1"/>
      <w:numFmt w:val="decimal"/>
      <w:lvlText w:val="%1."/>
      <w:lvlJc w:val="left"/>
      <w:pPr>
        <w:ind w:left="1891" w:hanging="255"/>
        <w:jc w:val="left"/>
      </w:pPr>
      <w:rPr>
        <w:rFonts w:ascii="Times New Roman" w:eastAsia="Times New Roman" w:hAnsi="Times New Roman" w:cs="Times New Roman" w:hint="default"/>
        <w:w w:val="103"/>
        <w:sz w:val="20"/>
        <w:szCs w:val="20"/>
      </w:rPr>
    </w:lvl>
    <w:lvl w:ilvl="1" w:tplc="34DE860C">
      <w:numFmt w:val="bullet"/>
      <w:lvlText w:val="–"/>
      <w:lvlJc w:val="left"/>
      <w:pPr>
        <w:ind w:left="2264" w:hanging="215"/>
      </w:pPr>
      <w:rPr>
        <w:rFonts w:ascii="Times New Roman" w:eastAsia="Times New Roman" w:hAnsi="Times New Roman" w:cs="Times New Roman" w:hint="default"/>
        <w:b/>
        <w:bCs/>
        <w:w w:val="114"/>
        <w:sz w:val="20"/>
        <w:szCs w:val="20"/>
      </w:rPr>
    </w:lvl>
    <w:lvl w:ilvl="2" w:tplc="EA240196">
      <w:numFmt w:val="bullet"/>
      <w:lvlText w:val="•"/>
      <w:lvlJc w:val="left"/>
      <w:pPr>
        <w:ind w:left="3004" w:hanging="215"/>
      </w:pPr>
      <w:rPr>
        <w:rFonts w:hint="default"/>
      </w:rPr>
    </w:lvl>
    <w:lvl w:ilvl="3" w:tplc="43BCD856">
      <w:numFmt w:val="bullet"/>
      <w:lvlText w:val="•"/>
      <w:lvlJc w:val="left"/>
      <w:pPr>
        <w:ind w:left="3748" w:hanging="215"/>
      </w:pPr>
      <w:rPr>
        <w:rFonts w:hint="default"/>
      </w:rPr>
    </w:lvl>
    <w:lvl w:ilvl="4" w:tplc="19146074">
      <w:numFmt w:val="bullet"/>
      <w:lvlText w:val="•"/>
      <w:lvlJc w:val="left"/>
      <w:pPr>
        <w:ind w:left="4493" w:hanging="215"/>
      </w:pPr>
      <w:rPr>
        <w:rFonts w:hint="default"/>
      </w:rPr>
    </w:lvl>
    <w:lvl w:ilvl="5" w:tplc="B0BA3BA2">
      <w:numFmt w:val="bullet"/>
      <w:lvlText w:val="•"/>
      <w:lvlJc w:val="left"/>
      <w:pPr>
        <w:ind w:left="5237" w:hanging="215"/>
      </w:pPr>
      <w:rPr>
        <w:rFonts w:hint="default"/>
      </w:rPr>
    </w:lvl>
    <w:lvl w:ilvl="6" w:tplc="2B7695F6">
      <w:numFmt w:val="bullet"/>
      <w:lvlText w:val="•"/>
      <w:lvlJc w:val="left"/>
      <w:pPr>
        <w:ind w:left="5982" w:hanging="215"/>
      </w:pPr>
      <w:rPr>
        <w:rFonts w:hint="default"/>
      </w:rPr>
    </w:lvl>
    <w:lvl w:ilvl="7" w:tplc="6B7CDCA0">
      <w:numFmt w:val="bullet"/>
      <w:lvlText w:val="•"/>
      <w:lvlJc w:val="left"/>
      <w:pPr>
        <w:ind w:left="6726" w:hanging="215"/>
      </w:pPr>
      <w:rPr>
        <w:rFonts w:hint="default"/>
      </w:rPr>
    </w:lvl>
    <w:lvl w:ilvl="8" w:tplc="60C24872">
      <w:numFmt w:val="bullet"/>
      <w:lvlText w:val="•"/>
      <w:lvlJc w:val="left"/>
      <w:pPr>
        <w:ind w:left="7471" w:hanging="215"/>
      </w:pPr>
      <w:rPr>
        <w:rFonts w:hint="default"/>
      </w:rPr>
    </w:lvl>
  </w:abstractNum>
  <w:abstractNum w:abstractNumId="3">
    <w:nsid w:val="3D1760BD"/>
    <w:multiLevelType w:val="hybridMultilevel"/>
    <w:tmpl w:val="0C36E084"/>
    <w:lvl w:ilvl="0" w:tplc="AF6C7702">
      <w:start w:val="3"/>
      <w:numFmt w:val="decimal"/>
      <w:lvlText w:val="%1"/>
      <w:lvlJc w:val="left"/>
      <w:pPr>
        <w:ind w:left="1568" w:hanging="613"/>
        <w:jc w:val="left"/>
      </w:pPr>
      <w:rPr>
        <w:rFonts w:hint="default"/>
      </w:rPr>
    </w:lvl>
    <w:lvl w:ilvl="1" w:tplc="15DE5C84">
      <w:start w:val="1"/>
      <w:numFmt w:val="decimal"/>
      <w:lvlText w:val="%1.%2"/>
      <w:lvlJc w:val="left"/>
      <w:pPr>
        <w:ind w:left="1568" w:hanging="613"/>
        <w:jc w:val="left"/>
      </w:pPr>
      <w:rPr>
        <w:rFonts w:ascii="Times New Roman" w:eastAsia="Times New Roman" w:hAnsi="Times New Roman" w:cs="Times New Roman" w:hint="default"/>
        <w:b/>
        <w:bCs/>
        <w:w w:val="114"/>
        <w:sz w:val="24"/>
        <w:szCs w:val="24"/>
      </w:rPr>
    </w:lvl>
    <w:lvl w:ilvl="2" w:tplc="B9CEC232">
      <w:start w:val="1"/>
      <w:numFmt w:val="decimal"/>
      <w:lvlText w:val="%1.%2.%3"/>
      <w:lvlJc w:val="left"/>
      <w:pPr>
        <w:ind w:left="1655" w:hanging="701"/>
        <w:jc w:val="left"/>
      </w:pPr>
      <w:rPr>
        <w:rFonts w:ascii="Times New Roman" w:eastAsia="Times New Roman" w:hAnsi="Times New Roman" w:cs="Times New Roman" w:hint="default"/>
        <w:b/>
        <w:bCs/>
        <w:w w:val="117"/>
        <w:sz w:val="20"/>
        <w:szCs w:val="20"/>
      </w:rPr>
    </w:lvl>
    <w:lvl w:ilvl="3" w:tplc="6D5A9480">
      <w:start w:val="1"/>
      <w:numFmt w:val="decimal"/>
      <w:lvlText w:val="%4."/>
      <w:lvlJc w:val="left"/>
      <w:pPr>
        <w:ind w:left="1453" w:hanging="255"/>
        <w:jc w:val="left"/>
      </w:pPr>
      <w:rPr>
        <w:rFonts w:ascii="Times New Roman" w:eastAsia="Times New Roman" w:hAnsi="Times New Roman" w:cs="Times New Roman" w:hint="default"/>
        <w:w w:val="103"/>
        <w:sz w:val="20"/>
        <w:szCs w:val="20"/>
      </w:rPr>
    </w:lvl>
    <w:lvl w:ilvl="4" w:tplc="83E6A074">
      <w:numFmt w:val="bullet"/>
      <w:lvlText w:val="•"/>
      <w:lvlJc w:val="left"/>
      <w:pPr>
        <w:ind w:left="3445" w:hanging="255"/>
      </w:pPr>
      <w:rPr>
        <w:rFonts w:hint="default"/>
      </w:rPr>
    </w:lvl>
    <w:lvl w:ilvl="5" w:tplc="007A81B6">
      <w:numFmt w:val="bullet"/>
      <w:lvlText w:val="•"/>
      <w:lvlJc w:val="left"/>
      <w:pPr>
        <w:ind w:left="4337" w:hanging="255"/>
      </w:pPr>
      <w:rPr>
        <w:rFonts w:hint="default"/>
      </w:rPr>
    </w:lvl>
    <w:lvl w:ilvl="6" w:tplc="AE743214">
      <w:numFmt w:val="bullet"/>
      <w:lvlText w:val="•"/>
      <w:lvlJc w:val="left"/>
      <w:pPr>
        <w:ind w:left="5230" w:hanging="255"/>
      </w:pPr>
      <w:rPr>
        <w:rFonts w:hint="default"/>
      </w:rPr>
    </w:lvl>
    <w:lvl w:ilvl="7" w:tplc="943E8BE8">
      <w:numFmt w:val="bullet"/>
      <w:lvlText w:val="•"/>
      <w:lvlJc w:val="left"/>
      <w:pPr>
        <w:ind w:left="6122" w:hanging="255"/>
      </w:pPr>
      <w:rPr>
        <w:rFonts w:hint="default"/>
      </w:rPr>
    </w:lvl>
    <w:lvl w:ilvl="8" w:tplc="CD9C81D4">
      <w:numFmt w:val="bullet"/>
      <w:lvlText w:val="•"/>
      <w:lvlJc w:val="left"/>
      <w:pPr>
        <w:ind w:left="7015" w:hanging="255"/>
      </w:pPr>
      <w:rPr>
        <w:rFonts w:hint="default"/>
      </w:rPr>
    </w:lvl>
  </w:abstractNum>
  <w:abstractNum w:abstractNumId="4">
    <w:nsid w:val="410F127D"/>
    <w:multiLevelType w:val="hybridMultilevel"/>
    <w:tmpl w:val="FE92F2AE"/>
    <w:lvl w:ilvl="0" w:tplc="8D0EBD52">
      <w:start w:val="2"/>
      <w:numFmt w:val="decimal"/>
      <w:lvlText w:val="%1"/>
      <w:lvlJc w:val="left"/>
      <w:pPr>
        <w:ind w:left="1655" w:hanging="701"/>
        <w:jc w:val="left"/>
      </w:pPr>
      <w:rPr>
        <w:rFonts w:hint="default"/>
      </w:rPr>
    </w:lvl>
    <w:lvl w:ilvl="1" w:tplc="9508BEA2">
      <w:start w:val="1"/>
      <w:numFmt w:val="decimal"/>
      <w:lvlText w:val="%1.%2"/>
      <w:lvlJc w:val="left"/>
      <w:pPr>
        <w:ind w:left="1655" w:hanging="701"/>
        <w:jc w:val="left"/>
      </w:pPr>
      <w:rPr>
        <w:rFonts w:hint="default"/>
      </w:rPr>
    </w:lvl>
    <w:lvl w:ilvl="2" w:tplc="C2609024">
      <w:start w:val="1"/>
      <w:numFmt w:val="decimal"/>
      <w:lvlText w:val="%1.%2.%3"/>
      <w:lvlJc w:val="left"/>
      <w:pPr>
        <w:ind w:left="1655" w:hanging="701"/>
        <w:jc w:val="left"/>
      </w:pPr>
      <w:rPr>
        <w:rFonts w:ascii="Times New Roman" w:eastAsia="Times New Roman" w:hAnsi="Times New Roman" w:cs="Times New Roman" w:hint="default"/>
        <w:b/>
        <w:bCs/>
        <w:w w:val="117"/>
        <w:sz w:val="20"/>
        <w:szCs w:val="20"/>
      </w:rPr>
    </w:lvl>
    <w:lvl w:ilvl="3" w:tplc="617C6A62">
      <w:numFmt w:val="bullet"/>
      <w:lvlText w:val="•"/>
      <w:lvlJc w:val="left"/>
      <w:pPr>
        <w:ind w:left="3802" w:hanging="701"/>
      </w:pPr>
      <w:rPr>
        <w:rFonts w:hint="default"/>
      </w:rPr>
    </w:lvl>
    <w:lvl w:ilvl="4" w:tplc="A39C0EFE">
      <w:numFmt w:val="bullet"/>
      <w:lvlText w:val="•"/>
      <w:lvlJc w:val="left"/>
      <w:pPr>
        <w:ind w:left="4516" w:hanging="701"/>
      </w:pPr>
      <w:rPr>
        <w:rFonts w:hint="default"/>
      </w:rPr>
    </w:lvl>
    <w:lvl w:ilvl="5" w:tplc="632C0660">
      <w:numFmt w:val="bullet"/>
      <w:lvlText w:val="•"/>
      <w:lvlJc w:val="left"/>
      <w:pPr>
        <w:ind w:left="5230" w:hanging="701"/>
      </w:pPr>
      <w:rPr>
        <w:rFonts w:hint="default"/>
      </w:rPr>
    </w:lvl>
    <w:lvl w:ilvl="6" w:tplc="D2BAA8FA">
      <w:numFmt w:val="bullet"/>
      <w:lvlText w:val="•"/>
      <w:lvlJc w:val="left"/>
      <w:pPr>
        <w:ind w:left="5944" w:hanging="701"/>
      </w:pPr>
      <w:rPr>
        <w:rFonts w:hint="default"/>
      </w:rPr>
    </w:lvl>
    <w:lvl w:ilvl="7" w:tplc="2388843C">
      <w:numFmt w:val="bullet"/>
      <w:lvlText w:val="•"/>
      <w:lvlJc w:val="left"/>
      <w:pPr>
        <w:ind w:left="6658" w:hanging="701"/>
      </w:pPr>
      <w:rPr>
        <w:rFonts w:hint="default"/>
      </w:rPr>
    </w:lvl>
    <w:lvl w:ilvl="8" w:tplc="9BEE65DE">
      <w:numFmt w:val="bullet"/>
      <w:lvlText w:val="•"/>
      <w:lvlJc w:val="left"/>
      <w:pPr>
        <w:ind w:left="7372" w:hanging="701"/>
      </w:pPr>
      <w:rPr>
        <w:rFonts w:hint="default"/>
      </w:rPr>
    </w:lvl>
  </w:abstractNum>
  <w:abstractNum w:abstractNumId="5">
    <w:nsid w:val="49406487"/>
    <w:multiLevelType w:val="hybridMultilevel"/>
    <w:tmpl w:val="9E325D54"/>
    <w:lvl w:ilvl="0" w:tplc="D8C812C8">
      <w:numFmt w:val="bullet"/>
      <w:lvlText w:val="·"/>
      <w:lvlJc w:val="left"/>
      <w:pPr>
        <w:ind w:left="117" w:hanging="100"/>
      </w:pPr>
      <w:rPr>
        <w:rFonts w:ascii="メイリオ" w:eastAsia="メイリオ" w:hAnsi="メイリオ" w:cs="メイリオ" w:hint="default"/>
        <w:i/>
        <w:w w:val="79"/>
        <w:sz w:val="20"/>
        <w:szCs w:val="20"/>
      </w:rPr>
    </w:lvl>
    <w:lvl w:ilvl="1" w:tplc="EC9EF498">
      <w:numFmt w:val="bullet"/>
      <w:lvlText w:val="•"/>
      <w:lvlJc w:val="left"/>
      <w:pPr>
        <w:ind w:left="169" w:hanging="100"/>
      </w:pPr>
      <w:rPr>
        <w:rFonts w:hint="default"/>
      </w:rPr>
    </w:lvl>
    <w:lvl w:ilvl="2" w:tplc="F13ADF8E">
      <w:numFmt w:val="bullet"/>
      <w:lvlText w:val="•"/>
      <w:lvlJc w:val="left"/>
      <w:pPr>
        <w:ind w:left="218" w:hanging="100"/>
      </w:pPr>
      <w:rPr>
        <w:rFonts w:hint="default"/>
      </w:rPr>
    </w:lvl>
    <w:lvl w:ilvl="3" w:tplc="04708D28">
      <w:numFmt w:val="bullet"/>
      <w:lvlText w:val="•"/>
      <w:lvlJc w:val="left"/>
      <w:pPr>
        <w:ind w:left="267" w:hanging="100"/>
      </w:pPr>
      <w:rPr>
        <w:rFonts w:hint="default"/>
      </w:rPr>
    </w:lvl>
    <w:lvl w:ilvl="4" w:tplc="ADAE909E">
      <w:numFmt w:val="bullet"/>
      <w:lvlText w:val="•"/>
      <w:lvlJc w:val="left"/>
      <w:pPr>
        <w:ind w:left="316" w:hanging="100"/>
      </w:pPr>
      <w:rPr>
        <w:rFonts w:hint="default"/>
      </w:rPr>
    </w:lvl>
    <w:lvl w:ilvl="5" w:tplc="64580B7A">
      <w:numFmt w:val="bullet"/>
      <w:lvlText w:val="•"/>
      <w:lvlJc w:val="left"/>
      <w:pPr>
        <w:ind w:left="365" w:hanging="100"/>
      </w:pPr>
      <w:rPr>
        <w:rFonts w:hint="default"/>
      </w:rPr>
    </w:lvl>
    <w:lvl w:ilvl="6" w:tplc="BF4E8D4A">
      <w:numFmt w:val="bullet"/>
      <w:lvlText w:val="•"/>
      <w:lvlJc w:val="left"/>
      <w:pPr>
        <w:ind w:left="414" w:hanging="100"/>
      </w:pPr>
      <w:rPr>
        <w:rFonts w:hint="default"/>
      </w:rPr>
    </w:lvl>
    <w:lvl w:ilvl="7" w:tplc="FA6ED85E">
      <w:numFmt w:val="bullet"/>
      <w:lvlText w:val="•"/>
      <w:lvlJc w:val="left"/>
      <w:pPr>
        <w:ind w:left="463" w:hanging="100"/>
      </w:pPr>
      <w:rPr>
        <w:rFonts w:hint="default"/>
      </w:rPr>
    </w:lvl>
    <w:lvl w:ilvl="8" w:tplc="249E12BE">
      <w:numFmt w:val="bullet"/>
      <w:lvlText w:val="•"/>
      <w:lvlJc w:val="left"/>
      <w:pPr>
        <w:ind w:left="513" w:hanging="100"/>
      </w:pPr>
      <w:rPr>
        <w:rFonts w:hint="default"/>
      </w:rPr>
    </w:lvl>
  </w:abstractNum>
  <w:abstractNum w:abstractNumId="6">
    <w:nsid w:val="55CC4126"/>
    <w:multiLevelType w:val="multilevel"/>
    <w:tmpl w:val="0C36E084"/>
    <w:lvl w:ilvl="0">
      <w:start w:val="3"/>
      <w:numFmt w:val="decimal"/>
      <w:lvlText w:val="%1"/>
      <w:lvlJc w:val="left"/>
      <w:pPr>
        <w:ind w:left="1568" w:hanging="613"/>
        <w:jc w:val="left"/>
      </w:pPr>
      <w:rPr>
        <w:rFonts w:hint="default"/>
      </w:rPr>
    </w:lvl>
    <w:lvl w:ilvl="1">
      <w:start w:val="1"/>
      <w:numFmt w:val="decimal"/>
      <w:lvlText w:val="%1.%2"/>
      <w:lvlJc w:val="left"/>
      <w:pPr>
        <w:ind w:left="1568" w:hanging="613"/>
        <w:jc w:val="left"/>
      </w:pPr>
      <w:rPr>
        <w:rFonts w:ascii="Times New Roman" w:eastAsia="Times New Roman" w:hAnsi="Times New Roman" w:cs="Times New Roman" w:hint="default"/>
        <w:b/>
        <w:bCs/>
        <w:w w:val="114"/>
        <w:sz w:val="24"/>
        <w:szCs w:val="24"/>
      </w:rPr>
    </w:lvl>
    <w:lvl w:ilvl="2">
      <w:start w:val="1"/>
      <w:numFmt w:val="decimal"/>
      <w:lvlText w:val="%1.%2.%3"/>
      <w:lvlJc w:val="left"/>
      <w:pPr>
        <w:ind w:left="1655" w:hanging="701"/>
        <w:jc w:val="left"/>
      </w:pPr>
      <w:rPr>
        <w:rFonts w:ascii="Times New Roman" w:eastAsia="Times New Roman" w:hAnsi="Times New Roman" w:cs="Times New Roman" w:hint="default"/>
        <w:b/>
        <w:bCs/>
        <w:w w:val="117"/>
        <w:sz w:val="20"/>
        <w:szCs w:val="20"/>
      </w:rPr>
    </w:lvl>
    <w:lvl w:ilvl="3">
      <w:start w:val="1"/>
      <w:numFmt w:val="decimal"/>
      <w:lvlText w:val="%4."/>
      <w:lvlJc w:val="left"/>
      <w:pPr>
        <w:ind w:left="1453" w:hanging="255"/>
        <w:jc w:val="left"/>
      </w:pPr>
      <w:rPr>
        <w:rFonts w:ascii="Times New Roman" w:eastAsia="Times New Roman" w:hAnsi="Times New Roman" w:cs="Times New Roman" w:hint="default"/>
        <w:w w:val="103"/>
        <w:sz w:val="20"/>
        <w:szCs w:val="20"/>
      </w:rPr>
    </w:lvl>
    <w:lvl w:ilvl="4">
      <w:numFmt w:val="bullet"/>
      <w:lvlText w:val="•"/>
      <w:lvlJc w:val="left"/>
      <w:pPr>
        <w:ind w:left="3445" w:hanging="255"/>
      </w:pPr>
      <w:rPr>
        <w:rFonts w:hint="default"/>
      </w:rPr>
    </w:lvl>
    <w:lvl w:ilvl="5">
      <w:numFmt w:val="bullet"/>
      <w:lvlText w:val="•"/>
      <w:lvlJc w:val="left"/>
      <w:pPr>
        <w:ind w:left="4337" w:hanging="255"/>
      </w:pPr>
      <w:rPr>
        <w:rFonts w:hint="default"/>
      </w:rPr>
    </w:lvl>
    <w:lvl w:ilvl="6">
      <w:numFmt w:val="bullet"/>
      <w:lvlText w:val="•"/>
      <w:lvlJc w:val="left"/>
      <w:pPr>
        <w:ind w:left="5230" w:hanging="255"/>
      </w:pPr>
      <w:rPr>
        <w:rFonts w:hint="default"/>
      </w:rPr>
    </w:lvl>
    <w:lvl w:ilvl="7">
      <w:numFmt w:val="bullet"/>
      <w:lvlText w:val="•"/>
      <w:lvlJc w:val="left"/>
      <w:pPr>
        <w:ind w:left="6122" w:hanging="255"/>
      </w:pPr>
      <w:rPr>
        <w:rFonts w:hint="default"/>
      </w:rPr>
    </w:lvl>
    <w:lvl w:ilvl="8">
      <w:numFmt w:val="bullet"/>
      <w:lvlText w:val="•"/>
      <w:lvlJc w:val="left"/>
      <w:pPr>
        <w:ind w:left="7015" w:hanging="255"/>
      </w:pPr>
      <w:rPr>
        <w:rFonts w:hint="default"/>
      </w:rPr>
    </w:lvl>
  </w:abstractNum>
  <w:abstractNum w:abstractNumId="7">
    <w:nsid w:val="5CE20ABA"/>
    <w:multiLevelType w:val="hybridMultilevel"/>
    <w:tmpl w:val="7ED4004C"/>
    <w:lvl w:ilvl="0" w:tplc="99CE1264">
      <w:start w:val="1"/>
      <w:numFmt w:val="decimal"/>
      <w:lvlText w:val="%1"/>
      <w:lvlJc w:val="left"/>
      <w:pPr>
        <w:ind w:left="1254" w:hanging="299"/>
        <w:jc w:val="left"/>
      </w:pPr>
      <w:rPr>
        <w:rFonts w:ascii="Times New Roman" w:eastAsia="Times New Roman" w:hAnsi="Times New Roman" w:cs="Times New Roman" w:hint="default"/>
        <w:b/>
        <w:bCs/>
        <w:w w:val="114"/>
        <w:sz w:val="20"/>
        <w:szCs w:val="20"/>
      </w:rPr>
    </w:lvl>
    <w:lvl w:ilvl="1" w:tplc="E6B4467A">
      <w:start w:val="1"/>
      <w:numFmt w:val="decimal"/>
      <w:lvlText w:val="%1.%2"/>
      <w:lvlJc w:val="left"/>
      <w:pPr>
        <w:ind w:left="1712" w:hanging="459"/>
        <w:jc w:val="left"/>
      </w:pPr>
      <w:rPr>
        <w:rFonts w:ascii="Times New Roman" w:eastAsia="Times New Roman" w:hAnsi="Times New Roman" w:cs="Times New Roman" w:hint="default"/>
        <w:w w:val="101"/>
        <w:sz w:val="20"/>
        <w:szCs w:val="20"/>
      </w:rPr>
    </w:lvl>
    <w:lvl w:ilvl="2" w:tplc="330CC69C">
      <w:start w:val="1"/>
      <w:numFmt w:val="decimal"/>
      <w:lvlText w:val="%1.%2.%3"/>
      <w:lvlJc w:val="left"/>
      <w:pPr>
        <w:ind w:left="2350" w:hanging="638"/>
        <w:jc w:val="left"/>
      </w:pPr>
      <w:rPr>
        <w:rFonts w:ascii="Times New Roman" w:eastAsia="Times New Roman" w:hAnsi="Times New Roman" w:cs="Times New Roman" w:hint="default"/>
        <w:w w:val="102"/>
        <w:sz w:val="20"/>
        <w:szCs w:val="20"/>
      </w:rPr>
    </w:lvl>
    <w:lvl w:ilvl="3" w:tplc="0A3AA596">
      <w:numFmt w:val="bullet"/>
      <w:lvlText w:val="•"/>
      <w:lvlJc w:val="left"/>
      <w:pPr>
        <w:ind w:left="3165" w:hanging="638"/>
      </w:pPr>
      <w:rPr>
        <w:rFonts w:hint="default"/>
      </w:rPr>
    </w:lvl>
    <w:lvl w:ilvl="4" w:tplc="DCC89E0A">
      <w:numFmt w:val="bullet"/>
      <w:lvlText w:val="•"/>
      <w:lvlJc w:val="left"/>
      <w:pPr>
        <w:ind w:left="3970" w:hanging="638"/>
      </w:pPr>
      <w:rPr>
        <w:rFonts w:hint="default"/>
      </w:rPr>
    </w:lvl>
    <w:lvl w:ilvl="5" w:tplc="904402E2">
      <w:numFmt w:val="bullet"/>
      <w:lvlText w:val="•"/>
      <w:lvlJc w:val="left"/>
      <w:pPr>
        <w:ind w:left="4775" w:hanging="638"/>
      </w:pPr>
      <w:rPr>
        <w:rFonts w:hint="default"/>
      </w:rPr>
    </w:lvl>
    <w:lvl w:ilvl="6" w:tplc="F120EB88">
      <w:numFmt w:val="bullet"/>
      <w:lvlText w:val="•"/>
      <w:lvlJc w:val="left"/>
      <w:pPr>
        <w:ind w:left="5580" w:hanging="638"/>
      </w:pPr>
      <w:rPr>
        <w:rFonts w:hint="default"/>
      </w:rPr>
    </w:lvl>
    <w:lvl w:ilvl="7" w:tplc="6F6AA26E">
      <w:numFmt w:val="bullet"/>
      <w:lvlText w:val="•"/>
      <w:lvlJc w:val="left"/>
      <w:pPr>
        <w:ind w:left="6385" w:hanging="638"/>
      </w:pPr>
      <w:rPr>
        <w:rFonts w:hint="default"/>
      </w:rPr>
    </w:lvl>
    <w:lvl w:ilvl="8" w:tplc="08D41C6C">
      <w:numFmt w:val="bullet"/>
      <w:lvlText w:val="•"/>
      <w:lvlJc w:val="left"/>
      <w:pPr>
        <w:ind w:left="7190" w:hanging="638"/>
      </w:pPr>
      <w:rPr>
        <w:rFonts w:hint="default"/>
      </w:rPr>
    </w:lvl>
  </w:abstractNum>
  <w:abstractNum w:abstractNumId="8">
    <w:nsid w:val="63975544"/>
    <w:multiLevelType w:val="hybridMultilevel"/>
    <w:tmpl w:val="CD329916"/>
    <w:lvl w:ilvl="0" w:tplc="8BFAA0B0">
      <w:start w:val="2"/>
      <w:numFmt w:val="decimal"/>
      <w:lvlText w:val="%1"/>
      <w:lvlJc w:val="left"/>
      <w:pPr>
        <w:ind w:left="1568" w:hanging="613"/>
        <w:jc w:val="left"/>
      </w:pPr>
      <w:rPr>
        <w:rFonts w:hint="default"/>
      </w:rPr>
    </w:lvl>
    <w:lvl w:ilvl="1" w:tplc="0262E63C">
      <w:start w:val="2"/>
      <w:numFmt w:val="decimal"/>
      <w:lvlText w:val="%1.%2"/>
      <w:lvlJc w:val="left"/>
      <w:pPr>
        <w:ind w:left="1568" w:hanging="613"/>
        <w:jc w:val="left"/>
      </w:pPr>
      <w:rPr>
        <w:rFonts w:ascii="Times New Roman" w:eastAsia="Times New Roman" w:hAnsi="Times New Roman" w:cs="Times New Roman" w:hint="default"/>
        <w:b/>
        <w:bCs/>
        <w:w w:val="114"/>
        <w:sz w:val="24"/>
        <w:szCs w:val="24"/>
      </w:rPr>
    </w:lvl>
    <w:lvl w:ilvl="2" w:tplc="0CB249DA">
      <w:start w:val="1"/>
      <w:numFmt w:val="decimal"/>
      <w:lvlText w:val="%1.%2.%3"/>
      <w:lvlJc w:val="left"/>
      <w:pPr>
        <w:ind w:left="1655" w:hanging="701"/>
        <w:jc w:val="left"/>
      </w:pPr>
      <w:rPr>
        <w:rFonts w:ascii="Times New Roman" w:eastAsia="Times New Roman" w:hAnsi="Times New Roman" w:cs="Times New Roman" w:hint="default"/>
        <w:b/>
        <w:bCs/>
        <w:w w:val="117"/>
        <w:sz w:val="20"/>
        <w:szCs w:val="20"/>
      </w:rPr>
    </w:lvl>
    <w:lvl w:ilvl="3" w:tplc="A7D63BCE">
      <w:numFmt w:val="bullet"/>
      <w:lvlText w:val="•"/>
      <w:lvlJc w:val="left"/>
      <w:pPr>
        <w:ind w:left="3246" w:hanging="701"/>
      </w:pPr>
      <w:rPr>
        <w:rFonts w:hint="default"/>
      </w:rPr>
    </w:lvl>
    <w:lvl w:ilvl="4" w:tplc="E1AAC7B2">
      <w:numFmt w:val="bullet"/>
      <w:lvlText w:val="•"/>
      <w:lvlJc w:val="left"/>
      <w:pPr>
        <w:ind w:left="4040" w:hanging="701"/>
      </w:pPr>
      <w:rPr>
        <w:rFonts w:hint="default"/>
      </w:rPr>
    </w:lvl>
    <w:lvl w:ilvl="5" w:tplc="882ECA48">
      <w:numFmt w:val="bullet"/>
      <w:lvlText w:val="•"/>
      <w:lvlJc w:val="left"/>
      <w:pPr>
        <w:ind w:left="4833" w:hanging="701"/>
      </w:pPr>
      <w:rPr>
        <w:rFonts w:hint="default"/>
      </w:rPr>
    </w:lvl>
    <w:lvl w:ilvl="6" w:tplc="B3AC5064">
      <w:numFmt w:val="bullet"/>
      <w:lvlText w:val="•"/>
      <w:lvlJc w:val="left"/>
      <w:pPr>
        <w:ind w:left="5626" w:hanging="701"/>
      </w:pPr>
      <w:rPr>
        <w:rFonts w:hint="default"/>
      </w:rPr>
    </w:lvl>
    <w:lvl w:ilvl="7" w:tplc="920C5454">
      <w:numFmt w:val="bullet"/>
      <w:lvlText w:val="•"/>
      <w:lvlJc w:val="left"/>
      <w:pPr>
        <w:ind w:left="6420" w:hanging="701"/>
      </w:pPr>
      <w:rPr>
        <w:rFonts w:hint="default"/>
      </w:rPr>
    </w:lvl>
    <w:lvl w:ilvl="8" w:tplc="93F6B738">
      <w:numFmt w:val="bullet"/>
      <w:lvlText w:val="•"/>
      <w:lvlJc w:val="left"/>
      <w:pPr>
        <w:ind w:left="7213" w:hanging="701"/>
      </w:pPr>
      <w:rPr>
        <w:rFonts w:hint="default"/>
      </w:rPr>
    </w:lvl>
  </w:abstractNum>
  <w:abstractNum w:abstractNumId="9">
    <w:nsid w:val="69E25A8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3"/>
  </w:num>
  <w:num w:numId="3">
    <w:abstractNumId w:val="0"/>
  </w:num>
  <w:num w:numId="4">
    <w:abstractNumId w:val="2"/>
  </w:num>
  <w:num w:numId="5">
    <w:abstractNumId w:val="8"/>
  </w:num>
  <w:num w:numId="6">
    <w:abstractNumId w:val="4"/>
  </w:num>
  <w:num w:numId="7">
    <w:abstractNumId w:val="1"/>
  </w:num>
  <w:num w:numId="8">
    <w:abstractNumId w:val="7"/>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trackRevisions/>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133F10"/>
    <w:rsid w:val="00071004"/>
    <w:rsid w:val="001105DC"/>
    <w:rsid w:val="00133F10"/>
    <w:rsid w:val="00141613"/>
    <w:rsid w:val="00355783"/>
    <w:rsid w:val="00451B2D"/>
    <w:rsid w:val="00563FED"/>
    <w:rsid w:val="005C29D2"/>
    <w:rsid w:val="00726C1A"/>
    <w:rsid w:val="007444F7"/>
    <w:rsid w:val="00771455"/>
    <w:rsid w:val="007D1ADF"/>
    <w:rsid w:val="00A64645"/>
    <w:rsid w:val="00BE38C4"/>
    <w:rsid w:val="00DA2D33"/>
    <w:rsid w:val="00F14D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EF78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439" w:hanging="484"/>
      <w:jc w:val="both"/>
      <w:outlineLvl w:val="0"/>
    </w:pPr>
    <w:rPr>
      <w:b/>
      <w:bCs/>
      <w:sz w:val="28"/>
      <w:szCs w:val="28"/>
    </w:rPr>
  </w:style>
  <w:style w:type="paragraph" w:styleId="Heading2">
    <w:name w:val="heading 2"/>
    <w:basedOn w:val="Normal"/>
    <w:uiPriority w:val="1"/>
    <w:qFormat/>
    <w:pPr>
      <w:ind w:left="1568" w:hanging="613"/>
      <w:jc w:val="both"/>
      <w:outlineLvl w:val="1"/>
    </w:pPr>
    <w:rPr>
      <w:b/>
      <w:bCs/>
      <w:sz w:val="24"/>
      <w:szCs w:val="24"/>
    </w:rPr>
  </w:style>
  <w:style w:type="paragraph" w:styleId="Heading3">
    <w:name w:val="heading 3"/>
    <w:basedOn w:val="Normal"/>
    <w:uiPriority w:val="1"/>
    <w:qFormat/>
    <w:pPr>
      <w:ind w:left="1655" w:hanging="700"/>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07"/>
      <w:ind w:left="1254" w:hanging="299"/>
    </w:pPr>
    <w:rPr>
      <w:b/>
      <w:bCs/>
      <w:sz w:val="20"/>
      <w:szCs w:val="20"/>
    </w:rPr>
  </w:style>
  <w:style w:type="paragraph" w:styleId="TOC2">
    <w:name w:val="toc 2"/>
    <w:basedOn w:val="Normal"/>
    <w:uiPriority w:val="1"/>
    <w:qFormat/>
    <w:pPr>
      <w:spacing w:before="8"/>
      <w:ind w:left="1712" w:hanging="458"/>
    </w:pPr>
    <w:rPr>
      <w:sz w:val="20"/>
      <w:szCs w:val="20"/>
    </w:rPr>
  </w:style>
  <w:style w:type="paragraph" w:styleId="TOC3">
    <w:name w:val="toc 3"/>
    <w:basedOn w:val="Normal"/>
    <w:uiPriority w:val="1"/>
    <w:qFormat/>
    <w:pPr>
      <w:spacing w:before="8"/>
      <w:ind w:left="2350" w:hanging="638"/>
    </w:pPr>
    <w:rPr>
      <w:sz w:val="20"/>
      <w:szCs w:val="20"/>
    </w:rPr>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712" w:hanging="458"/>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BE38C4"/>
    <w:rPr>
      <w:rFonts w:ascii="Lucida Grande" w:hAnsi="Lucida Grande"/>
      <w:sz w:val="18"/>
      <w:szCs w:val="18"/>
    </w:rPr>
  </w:style>
  <w:style w:type="character" w:customStyle="1" w:styleId="BalloonTextChar">
    <w:name w:val="Balloon Text Char"/>
    <w:basedOn w:val="DefaultParagraphFont"/>
    <w:link w:val="BalloonText"/>
    <w:uiPriority w:val="99"/>
    <w:semiHidden/>
    <w:rsid w:val="00BE38C4"/>
    <w:rPr>
      <w:rFonts w:ascii="Lucida Grande" w:eastAsia="Times New Roman" w:hAnsi="Lucida Grande" w:cs="Times New Roman"/>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www.anaconda.com/download/" TargetMode="External"/><Relationship Id="rId11" Type="http://schemas.openxmlformats.org/officeDocument/2006/relationships/image" Target="media/image2.jpeg"/><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hyperlink" Target="http://www.python.org/downloads/release/python-370/Download" TargetMode="External"/><Relationship Id="rId16" Type="http://schemas.openxmlformats.org/officeDocument/2006/relationships/image" Target="media/image6.jpeg"/><Relationship Id="rId17" Type="http://schemas.openxmlformats.org/officeDocument/2006/relationships/image" Target="media/image7.jpeg"/><Relationship Id="rId18" Type="http://schemas.openxmlformats.org/officeDocument/2006/relationships/image" Target="media/image8.jpeg"/><Relationship Id="rId19" Type="http://schemas.openxmlformats.org/officeDocument/2006/relationships/image" Target="media/image9.jpe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3224</Words>
  <Characters>18377</Characters>
  <Application>Microsoft Macintosh Word</Application>
  <DocSecurity>0</DocSecurity>
  <Lines>153</Lines>
  <Paragraphs>43</Paragraphs>
  <ScaleCrop>false</ScaleCrop>
  <Company>mit</Company>
  <LinksUpToDate>false</LinksUpToDate>
  <CharactersWithSpaces>21558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charles harvey</cp:lastModifiedBy>
  <cp:revision>2</cp:revision>
  <dcterms:created xsi:type="dcterms:W3CDTF">2018-11-26T12:29:00Z</dcterms:created>
  <dcterms:modified xsi:type="dcterms:W3CDTF">2018-11-26T19:45:00Z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2018-11-25T00:00:00Z</vt:filetime>
  </property>
  <property fmtid="{D5CDD505-2E9C-101B-9397-08002B2CF9AE}" pid="3" name="Creator">
    <vt:lpwstr>TeX</vt:lpwstr>
  </property>
  <property fmtid="{D5CDD505-2E9C-101B-9397-08002B2CF9AE}" pid="4" name="LastSaved">
    <vt:filetime>2018-11-26T00:00:00Z</vt:filetime>
  </property>
</Properties>
</file>